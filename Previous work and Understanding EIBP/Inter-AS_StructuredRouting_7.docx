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AD9" w:rsidRDefault="00386B3A">
      <w:pPr>
        <w:spacing w:before="115"/>
        <w:ind w:left="701"/>
        <w:rPr>
          <w:rFonts w:ascii="Trebuchet MS"/>
          <w:b/>
          <w:sz w:val="41"/>
        </w:rPr>
      </w:pPr>
      <w:bookmarkStart w:id="0" w:name="_GoBack"/>
      <w:bookmarkEnd w:id="0"/>
      <w:r>
        <w:rPr>
          <w:rFonts w:ascii="Trebuchet MS"/>
          <w:b/>
          <w:sz w:val="41"/>
        </w:rPr>
        <w:t xml:space="preserve">Internet Routing with </w:t>
      </w:r>
      <w:r>
        <w:rPr>
          <w:rFonts w:ascii="Trebuchet MS"/>
          <w:b/>
          <w:spacing w:val="-3"/>
          <w:sz w:val="41"/>
        </w:rPr>
        <w:t>Auto-Assigned</w:t>
      </w:r>
      <w:r>
        <w:rPr>
          <w:rFonts w:ascii="Trebuchet MS"/>
          <w:b/>
          <w:spacing w:val="-67"/>
          <w:sz w:val="41"/>
        </w:rPr>
        <w:t xml:space="preserve"> </w:t>
      </w:r>
      <w:r>
        <w:rPr>
          <w:rFonts w:ascii="Trebuchet MS"/>
          <w:b/>
          <w:sz w:val="41"/>
        </w:rPr>
        <w:t>Addresses</w:t>
      </w:r>
    </w:p>
    <w:p w:rsidR="00FC3AD9" w:rsidRDefault="00FC3AD9">
      <w:pPr>
        <w:rPr>
          <w:rFonts w:ascii="Trebuchet MS"/>
          <w:sz w:val="41"/>
        </w:rPr>
        <w:sectPr w:rsidR="00FC3AD9">
          <w:type w:val="continuous"/>
          <w:pgSz w:w="12240" w:h="15840"/>
          <w:pgMar w:top="1460" w:right="940" w:bottom="280" w:left="960" w:header="720" w:footer="720" w:gutter="0"/>
          <w:cols w:space="720"/>
        </w:sectPr>
      </w:pPr>
    </w:p>
    <w:p w:rsidR="00FC3AD9" w:rsidRDefault="00386B3A">
      <w:pPr>
        <w:pStyle w:val="Heading1"/>
        <w:ind w:left="936"/>
      </w:pPr>
      <w:r>
        <w:t>Nirmala Shenoy</w:t>
      </w:r>
    </w:p>
    <w:p w:rsidR="00FC3AD9" w:rsidRDefault="0068431D">
      <w:pPr>
        <w:spacing w:before="2" w:line="208" w:lineRule="auto"/>
        <w:ind w:left="373" w:right="-8" w:firstLine="806"/>
      </w:pPr>
      <w:hyperlink r:id="rId7">
        <w:r w:rsidR="00386B3A">
          <w:t>nxsvks@rit.edu</w:t>
        </w:r>
      </w:hyperlink>
      <w:r w:rsidR="00386B3A">
        <w:t xml:space="preserve"> </w:t>
      </w:r>
      <w:r w:rsidR="00386B3A">
        <w:rPr>
          <w:w w:val="95"/>
        </w:rPr>
        <w:t>Rochester</w:t>
      </w:r>
      <w:r w:rsidR="00386B3A">
        <w:rPr>
          <w:spacing w:val="-22"/>
          <w:w w:val="95"/>
        </w:rPr>
        <w:t xml:space="preserve"> </w:t>
      </w:r>
      <w:r w:rsidR="00386B3A">
        <w:rPr>
          <w:w w:val="95"/>
        </w:rPr>
        <w:t>Institute</w:t>
      </w:r>
      <w:r w:rsidR="00386B3A">
        <w:rPr>
          <w:spacing w:val="-21"/>
          <w:w w:val="95"/>
        </w:rPr>
        <w:t xml:space="preserve"> </w:t>
      </w:r>
      <w:r w:rsidR="00386B3A">
        <w:rPr>
          <w:w w:val="95"/>
        </w:rPr>
        <w:t>of</w:t>
      </w:r>
      <w:r w:rsidR="00386B3A">
        <w:rPr>
          <w:spacing w:val="-21"/>
          <w:w w:val="95"/>
        </w:rPr>
        <w:t xml:space="preserve"> </w:t>
      </w:r>
      <w:r w:rsidR="00386B3A">
        <w:rPr>
          <w:spacing w:val="-4"/>
          <w:w w:val="95"/>
        </w:rPr>
        <w:t>Technology</w:t>
      </w:r>
    </w:p>
    <w:p w:rsidR="00FC3AD9" w:rsidRDefault="00386B3A">
      <w:pPr>
        <w:spacing w:line="268" w:lineRule="exact"/>
        <w:ind w:left="543" w:right="168"/>
        <w:jc w:val="center"/>
      </w:pPr>
      <w:r>
        <w:t>Rochester, New York, USA</w:t>
      </w:r>
    </w:p>
    <w:p w:rsidR="00FC3AD9" w:rsidRDefault="00386B3A">
      <w:pPr>
        <w:spacing w:before="191" w:line="216" w:lineRule="auto"/>
        <w:ind w:left="226"/>
        <w:jc w:val="center"/>
        <w:rPr>
          <w:sz w:val="28"/>
        </w:rPr>
      </w:pPr>
      <w:r>
        <w:br w:type="column"/>
      </w:r>
      <w:r>
        <w:rPr>
          <w:w w:val="90"/>
          <w:sz w:val="28"/>
        </w:rPr>
        <w:t xml:space="preserve">Shreyas Madapura </w:t>
      </w:r>
      <w:r>
        <w:rPr>
          <w:sz w:val="28"/>
        </w:rPr>
        <w:t>Chandraiah</w:t>
      </w:r>
    </w:p>
    <w:p w:rsidR="00FC3AD9" w:rsidRDefault="0068431D">
      <w:pPr>
        <w:spacing w:line="229" w:lineRule="exact"/>
        <w:ind w:left="1013"/>
      </w:pPr>
      <w:hyperlink r:id="rId8">
        <w:r w:rsidR="00386B3A">
          <w:t>sm1233@rit.edu</w:t>
        </w:r>
      </w:hyperlink>
    </w:p>
    <w:p w:rsidR="00FC3AD9" w:rsidRDefault="00386B3A">
      <w:pPr>
        <w:spacing w:before="11" w:line="208" w:lineRule="auto"/>
        <w:ind w:left="230"/>
        <w:jc w:val="center"/>
      </w:pPr>
      <w:r>
        <w:rPr>
          <w:w w:val="95"/>
        </w:rPr>
        <w:t>Rochester</w:t>
      </w:r>
      <w:r>
        <w:rPr>
          <w:spacing w:val="-23"/>
          <w:w w:val="95"/>
        </w:rPr>
        <w:t xml:space="preserve"> </w:t>
      </w:r>
      <w:r>
        <w:rPr>
          <w:w w:val="95"/>
        </w:rPr>
        <w:t>Institute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 xml:space="preserve">Technology </w:t>
      </w:r>
      <w:r>
        <w:t>Rochester,</w:t>
      </w:r>
      <w:r>
        <w:rPr>
          <w:spacing w:val="-29"/>
        </w:rPr>
        <w:t xml:space="preserve"> </w:t>
      </w:r>
      <w:r>
        <w:t>New</w:t>
      </w:r>
      <w:r>
        <w:rPr>
          <w:spacing w:val="-29"/>
        </w:rPr>
        <w:t xml:space="preserve"> </w:t>
      </w:r>
      <w:r>
        <w:rPr>
          <w:spacing w:val="-4"/>
        </w:rPr>
        <w:t>York,</w:t>
      </w:r>
      <w:r>
        <w:rPr>
          <w:spacing w:val="-29"/>
        </w:rPr>
        <w:t xml:space="preserve"> </w:t>
      </w:r>
      <w:r>
        <w:t>USA</w:t>
      </w:r>
    </w:p>
    <w:p w:rsidR="00FC3AD9" w:rsidRDefault="00386B3A">
      <w:pPr>
        <w:spacing w:before="162" w:line="350" w:lineRule="exact"/>
        <w:ind w:left="1047"/>
        <w:rPr>
          <w:sz w:val="28"/>
        </w:rPr>
      </w:pPr>
      <w:r>
        <w:br w:type="column"/>
      </w:r>
      <w:r>
        <w:rPr>
          <w:sz w:val="28"/>
        </w:rPr>
        <w:t>Peter Willis</w:t>
      </w:r>
    </w:p>
    <w:p w:rsidR="00FC3AD9" w:rsidRDefault="0068431D">
      <w:pPr>
        <w:spacing w:before="2" w:line="208" w:lineRule="auto"/>
        <w:ind w:left="230" w:right="315" w:firstLine="744"/>
      </w:pPr>
      <w:hyperlink r:id="rId9">
        <w:r w:rsidR="00386B3A">
          <w:t>pjw7904@rit.edu</w:t>
        </w:r>
      </w:hyperlink>
      <w:r w:rsidR="00386B3A">
        <w:t xml:space="preserve"> </w:t>
      </w:r>
      <w:r w:rsidR="00386B3A">
        <w:rPr>
          <w:w w:val="95"/>
        </w:rPr>
        <w:t xml:space="preserve">Rochester Institute of </w:t>
      </w:r>
      <w:r w:rsidR="00386B3A">
        <w:rPr>
          <w:spacing w:val="-4"/>
          <w:w w:val="95"/>
        </w:rPr>
        <w:t>Technology</w:t>
      </w:r>
    </w:p>
    <w:p w:rsidR="00FC3AD9" w:rsidRDefault="00386B3A">
      <w:pPr>
        <w:spacing w:line="268" w:lineRule="exact"/>
        <w:ind w:left="401" w:right="554"/>
        <w:jc w:val="center"/>
      </w:pPr>
      <w:r>
        <w:t>Rochester, New York, USA</w:t>
      </w:r>
    </w:p>
    <w:p w:rsidR="00FC3AD9" w:rsidRDefault="00FC3AD9">
      <w:pPr>
        <w:spacing w:line="268" w:lineRule="exact"/>
        <w:jc w:val="center"/>
        <w:sectPr w:rsidR="00FC3AD9">
          <w:type w:val="continuous"/>
          <w:pgSz w:w="12240" w:h="15840"/>
          <w:pgMar w:top="1460" w:right="940" w:bottom="280" w:left="960" w:header="720" w:footer="720" w:gutter="0"/>
          <w:cols w:num="3" w:space="720" w:equalWidth="0">
            <w:col w:w="3387" w:space="40"/>
            <w:col w:w="3243" w:space="39"/>
            <w:col w:w="3631"/>
          </w:cols>
        </w:sectPr>
      </w:pPr>
    </w:p>
    <w:p w:rsidR="00FC3AD9" w:rsidRDefault="00386B3A">
      <w:pPr>
        <w:spacing w:before="87"/>
        <w:ind w:left="115"/>
        <w:rPr>
          <w:b/>
          <w:sz w:val="24"/>
        </w:rPr>
      </w:pPr>
      <w:bookmarkStart w:id="1" w:name="Abstract"/>
      <w:bookmarkEnd w:id="1"/>
      <w:r>
        <w:rPr>
          <w:b/>
          <w:sz w:val="24"/>
        </w:rPr>
        <w:t>ABSTRACT</w:t>
      </w:r>
    </w:p>
    <w:p w:rsidR="00FC3AD9" w:rsidRDefault="00386B3A">
      <w:pPr>
        <w:pStyle w:val="BodyText"/>
        <w:spacing w:before="41" w:line="213" w:lineRule="auto"/>
        <w:ind w:left="108" w:right="38" w:firstLine="7"/>
      </w:pPr>
      <w:r>
        <w:rPr>
          <w:spacing w:val="-3"/>
        </w:rPr>
        <w:t>Key</w:t>
      </w:r>
      <w:r>
        <w:rPr>
          <w:spacing w:val="-30"/>
        </w:rPr>
        <w:t xml:space="preserve"> </w:t>
      </w:r>
      <w:r>
        <w:t>challenges</w:t>
      </w:r>
      <w:r>
        <w:rPr>
          <w:spacing w:val="-30"/>
        </w:rPr>
        <w:t xml:space="preserve"> </w:t>
      </w:r>
      <w:r>
        <w:t>faced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internet</w:t>
      </w:r>
      <w:r>
        <w:rPr>
          <w:spacing w:val="-30"/>
        </w:rPr>
        <w:t xml:space="preserve"> </w:t>
      </w:r>
      <w:r>
        <w:t>today</w:t>
      </w:r>
      <w:r>
        <w:rPr>
          <w:spacing w:val="-30"/>
        </w:rPr>
        <w:t xml:space="preserve"> </w:t>
      </w:r>
      <w:r>
        <w:t>can</w:t>
      </w:r>
      <w:r>
        <w:rPr>
          <w:spacing w:val="-30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 xml:space="preserve">enumer- </w:t>
      </w:r>
      <w:r>
        <w:rPr>
          <w:w w:val="95"/>
        </w:rPr>
        <w:t>ated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follows:</w:t>
      </w:r>
      <w:r>
        <w:rPr>
          <w:spacing w:val="-28"/>
          <w:w w:val="95"/>
        </w:rPr>
        <w:t xml:space="preserve"> </w:t>
      </w:r>
      <w:r>
        <w:rPr>
          <w:w w:val="95"/>
        </w:rPr>
        <w:t>(1)</w:t>
      </w:r>
      <w:r>
        <w:rPr>
          <w:spacing w:val="-27"/>
          <w:w w:val="95"/>
        </w:rPr>
        <w:t xml:space="preserve"> </w:t>
      </w:r>
      <w:r>
        <w:rPr>
          <w:w w:val="95"/>
        </w:rPr>
        <w:t>complex</w:t>
      </w:r>
      <w:r>
        <w:rPr>
          <w:spacing w:val="-28"/>
          <w:w w:val="95"/>
        </w:rPr>
        <w:t xml:space="preserve"> </w:t>
      </w:r>
      <w:r>
        <w:rPr>
          <w:w w:val="95"/>
        </w:rPr>
        <w:t>route</w:t>
      </w:r>
      <w:r>
        <w:rPr>
          <w:spacing w:val="-28"/>
          <w:w w:val="95"/>
        </w:rPr>
        <w:t xml:space="preserve"> </w:t>
      </w:r>
      <w:r>
        <w:rPr>
          <w:w w:val="95"/>
        </w:rPr>
        <w:t>discovery</w:t>
      </w:r>
      <w:r>
        <w:rPr>
          <w:spacing w:val="-28"/>
          <w:w w:val="95"/>
        </w:rPr>
        <w:t xml:space="preserve"> </w:t>
      </w:r>
      <w:r>
        <w:rPr>
          <w:w w:val="95"/>
        </w:rPr>
        <w:t>mechanisms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(2) </w:t>
      </w:r>
      <w:r>
        <w:rPr>
          <w:w w:val="90"/>
        </w:rPr>
        <w:t>latency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instability</w:t>
      </w:r>
      <w:r>
        <w:rPr>
          <w:spacing w:val="-11"/>
          <w:w w:val="90"/>
        </w:rPr>
        <w:t xml:space="preserve"> </w:t>
      </w:r>
      <w:r>
        <w:rPr>
          <w:w w:val="90"/>
        </w:rPr>
        <w:t>during</w:t>
      </w:r>
      <w:r>
        <w:rPr>
          <w:spacing w:val="-11"/>
          <w:w w:val="90"/>
        </w:rPr>
        <w:t xml:space="preserve"> </w:t>
      </w:r>
      <w:r>
        <w:rPr>
          <w:w w:val="90"/>
        </w:rPr>
        <w:t>failure</w:t>
      </w:r>
      <w:r>
        <w:rPr>
          <w:spacing w:val="-11"/>
          <w:w w:val="90"/>
        </w:rPr>
        <w:t xml:space="preserve"> </w:t>
      </w:r>
      <w:r>
        <w:rPr>
          <w:w w:val="90"/>
        </w:rPr>
        <w:t>recovery</w:t>
      </w:r>
      <w:r>
        <w:rPr>
          <w:spacing w:val="-10"/>
          <w:w w:val="90"/>
        </w:rPr>
        <w:t xml:space="preserve"> </w:t>
      </w:r>
      <w:r>
        <w:rPr>
          <w:w w:val="90"/>
        </w:rPr>
        <w:t>(3)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inadequacy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extending</w:t>
      </w:r>
      <w:r>
        <w:rPr>
          <w:spacing w:val="-24"/>
          <w:w w:val="95"/>
        </w:rPr>
        <w:t xml:space="preserve"> </w:t>
      </w:r>
      <w:r>
        <w:rPr>
          <w:w w:val="95"/>
        </w:rPr>
        <w:t>routing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addressing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limited</w:t>
      </w:r>
      <w:r>
        <w:rPr>
          <w:spacing w:val="-25"/>
          <w:w w:val="95"/>
        </w:rPr>
        <w:t xml:space="preserve"> </w:t>
      </w:r>
      <w:r>
        <w:rPr>
          <w:w w:val="95"/>
        </w:rPr>
        <w:t>domains,</w:t>
      </w:r>
      <w:r>
        <w:rPr>
          <w:spacing w:val="-24"/>
          <w:w w:val="95"/>
        </w:rPr>
        <w:t xml:space="preserve"> </w:t>
      </w:r>
      <w:r>
        <w:rPr>
          <w:w w:val="95"/>
        </w:rPr>
        <w:t>(4) complex</w:t>
      </w:r>
      <w:r>
        <w:rPr>
          <w:spacing w:val="-28"/>
          <w:w w:val="95"/>
        </w:rPr>
        <w:t xml:space="preserve"> </w:t>
      </w:r>
      <w:r>
        <w:rPr>
          <w:w w:val="95"/>
        </w:rPr>
        <w:t>interworking</w:t>
      </w:r>
      <w:r>
        <w:rPr>
          <w:spacing w:val="-27"/>
          <w:w w:val="95"/>
        </w:rPr>
        <w:t xml:space="preserve"> </w:t>
      </w:r>
      <w:r>
        <w:rPr>
          <w:w w:val="95"/>
        </w:rPr>
        <w:t>at</w:t>
      </w:r>
      <w:r>
        <w:rPr>
          <w:spacing w:val="-27"/>
          <w:w w:val="95"/>
        </w:rPr>
        <w:t xml:space="preserve"> </w:t>
      </w:r>
      <w:r>
        <w:rPr>
          <w:w w:val="95"/>
        </w:rPr>
        <w:t>border</w:t>
      </w:r>
      <w:r>
        <w:rPr>
          <w:spacing w:val="-27"/>
          <w:w w:val="95"/>
        </w:rPr>
        <w:t xml:space="preserve"> </w:t>
      </w:r>
      <w:r>
        <w:rPr>
          <w:w w:val="95"/>
        </w:rPr>
        <w:t>routers.</w:t>
      </w:r>
      <w:r>
        <w:rPr>
          <w:spacing w:val="-27"/>
          <w:w w:val="95"/>
        </w:rPr>
        <w:t xml:space="preserve"> </w:t>
      </w:r>
      <w:r>
        <w:rPr>
          <w:w w:val="95"/>
        </w:rPr>
        <w:t>Routing</w:t>
      </w:r>
      <w:r>
        <w:rPr>
          <w:spacing w:val="-27"/>
          <w:w w:val="95"/>
        </w:rPr>
        <w:t xml:space="preserve"> </w:t>
      </w:r>
      <w:r>
        <w:rPr>
          <w:w w:val="95"/>
        </w:rPr>
        <w:t>table</w:t>
      </w:r>
      <w:r>
        <w:rPr>
          <w:spacing w:val="-27"/>
          <w:w w:val="95"/>
        </w:rPr>
        <w:t xml:space="preserve"> </w:t>
      </w:r>
      <w:r>
        <w:rPr>
          <w:w w:val="95"/>
        </w:rPr>
        <w:t>sizes increase</w:t>
      </w:r>
      <w:r>
        <w:rPr>
          <w:spacing w:val="-32"/>
          <w:w w:val="95"/>
        </w:rPr>
        <w:t xml:space="preserve"> </w:t>
      </w:r>
      <w:r>
        <w:rPr>
          <w:w w:val="95"/>
        </w:rPr>
        <w:t>with</w:t>
      </w:r>
      <w:r>
        <w:rPr>
          <w:spacing w:val="-31"/>
          <w:w w:val="95"/>
        </w:rPr>
        <w:t xml:space="preserve"> </w:t>
      </w:r>
      <w:r>
        <w:rPr>
          <w:w w:val="95"/>
        </w:rPr>
        <w:t>increasing</w:t>
      </w:r>
      <w:r>
        <w:rPr>
          <w:spacing w:val="-31"/>
          <w:w w:val="95"/>
        </w:rPr>
        <w:t xml:space="preserve"> </w:t>
      </w:r>
      <w:r>
        <w:rPr>
          <w:w w:val="95"/>
        </w:rPr>
        <w:t>number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networks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this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ins w:id="2" w:author="Nirmala Shenoy" w:date="2022-05-09T11:54:00Z">
        <w:r w:rsidR="000A2975">
          <w:rPr>
            <w:spacing w:val="-31"/>
            <w:w w:val="95"/>
          </w:rPr>
          <w:t xml:space="preserve">a </w:t>
        </w:r>
      </w:ins>
      <w:r>
        <w:rPr>
          <w:w w:val="95"/>
        </w:rPr>
        <w:t xml:space="preserve">scal- </w:t>
      </w:r>
      <w:r>
        <w:rPr>
          <w:w w:val="90"/>
        </w:rPr>
        <w:t>ability</w:t>
      </w:r>
      <w:r>
        <w:rPr>
          <w:spacing w:val="-10"/>
          <w:w w:val="90"/>
        </w:rPr>
        <w:t xml:space="preserve"> </w:t>
      </w:r>
      <w:r>
        <w:rPr>
          <w:w w:val="90"/>
        </w:rPr>
        <w:t>issue.</w:t>
      </w:r>
      <w:r>
        <w:rPr>
          <w:spacing w:val="-8"/>
          <w:w w:val="90"/>
        </w:rPr>
        <w:t xml:space="preserve"> </w:t>
      </w:r>
      <w:r>
        <w:rPr>
          <w:w w:val="90"/>
        </w:rPr>
        <w:t>One</w:t>
      </w:r>
      <w:r>
        <w:rPr>
          <w:spacing w:val="-10"/>
          <w:w w:val="90"/>
        </w:rPr>
        <w:t xml:space="preserve"> </w:t>
      </w:r>
      <w:r>
        <w:rPr>
          <w:w w:val="90"/>
        </w:rPr>
        <w:t>approach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address</w:t>
      </w:r>
      <w:r>
        <w:rPr>
          <w:spacing w:val="-9"/>
          <w:w w:val="90"/>
        </w:rPr>
        <w:t xml:space="preserve"> </w:t>
      </w:r>
      <w:r>
        <w:rPr>
          <w:w w:val="90"/>
        </w:rPr>
        <w:t>this</w:t>
      </w:r>
      <w:r>
        <w:rPr>
          <w:spacing w:val="-9"/>
          <w:w w:val="90"/>
        </w:rPr>
        <w:t xml:space="preserve"> </w:t>
      </w:r>
      <w:r>
        <w:rPr>
          <w:w w:val="90"/>
        </w:rPr>
        <w:t>spiraling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complex- </w:t>
      </w:r>
      <w:r>
        <w:rPr>
          <w:w w:val="95"/>
        </w:rPr>
        <w:t>ity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performance</w:t>
      </w:r>
      <w:r>
        <w:rPr>
          <w:spacing w:val="-21"/>
          <w:w w:val="95"/>
        </w:rPr>
        <w:t xml:space="preserve"> </w:t>
      </w:r>
      <w:r>
        <w:rPr>
          <w:w w:val="95"/>
        </w:rPr>
        <w:t>challenges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start</w:t>
      </w:r>
      <w:r>
        <w:rPr>
          <w:spacing w:val="-22"/>
          <w:w w:val="95"/>
        </w:rPr>
        <w:t xml:space="preserve"> </w:t>
      </w:r>
      <w:r>
        <w:rPr>
          <w:w w:val="95"/>
        </w:rPr>
        <w:t>fresh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re-think Internet</w:t>
      </w:r>
      <w:r>
        <w:rPr>
          <w:spacing w:val="-30"/>
          <w:w w:val="95"/>
        </w:rPr>
        <w:t xml:space="preserve"> </w:t>
      </w:r>
      <w:r>
        <w:rPr>
          <w:w w:val="95"/>
        </w:rPr>
        <w:t>routing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addressing.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Expedited</w:t>
      </w:r>
      <w:r>
        <w:rPr>
          <w:spacing w:val="-30"/>
          <w:w w:val="95"/>
        </w:rPr>
        <w:t xml:space="preserve"> </w:t>
      </w:r>
      <w:r>
        <w:rPr>
          <w:w w:val="95"/>
        </w:rPr>
        <w:t>Internet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By- </w:t>
      </w:r>
      <w:r>
        <w:t>pass</w:t>
      </w:r>
      <w:r>
        <w:rPr>
          <w:spacing w:val="-17"/>
        </w:rPr>
        <w:t xml:space="preserve"> </w:t>
      </w:r>
      <w:r>
        <w:t>protocol</w:t>
      </w:r>
      <w:r>
        <w:rPr>
          <w:spacing w:val="-17"/>
        </w:rPr>
        <w:t xml:space="preserve"> </w:t>
      </w:r>
      <w:r>
        <w:t>(EIBP)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clean</w:t>
      </w:r>
      <w:r>
        <w:rPr>
          <w:spacing w:val="-17"/>
        </w:rPr>
        <w:t xml:space="preserve"> </w:t>
      </w:r>
      <w:r>
        <w:t>slate</w:t>
      </w:r>
      <w:r>
        <w:rPr>
          <w:spacing w:val="-17"/>
        </w:rPr>
        <w:t xml:space="preserve"> </w:t>
      </w:r>
      <w:r>
        <w:t>approach.</w:t>
      </w:r>
      <w:r>
        <w:rPr>
          <w:spacing w:val="-17"/>
        </w:rPr>
        <w:t xml:space="preserve"> </w:t>
      </w:r>
      <w:r>
        <w:t>EIBP works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parallel</w:t>
      </w:r>
      <w:r>
        <w:rPr>
          <w:spacing w:val="-28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IP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has</w:t>
      </w:r>
      <w:r>
        <w:rPr>
          <w:spacing w:val="-27"/>
        </w:rPr>
        <w:t xml:space="preserve"> </w:t>
      </w:r>
      <w:r>
        <w:t>no</w:t>
      </w:r>
      <w:r>
        <w:rPr>
          <w:spacing w:val="-28"/>
        </w:rPr>
        <w:t xml:space="preserve"> </w:t>
      </w:r>
      <w:r>
        <w:t>dependency</w:t>
      </w:r>
      <w:r>
        <w:rPr>
          <w:spacing w:val="-28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layer 3</w:t>
      </w:r>
      <w:r>
        <w:rPr>
          <w:spacing w:val="-19"/>
        </w:rPr>
        <w:t xml:space="preserve"> </w:t>
      </w:r>
      <w:r>
        <w:t>protocols.</w:t>
      </w:r>
      <w:r>
        <w:rPr>
          <w:spacing w:val="-19"/>
        </w:rPr>
        <w:t xml:space="preserve"> </w:t>
      </w:r>
      <w:r>
        <w:t>EIBP</w:t>
      </w:r>
      <w:r>
        <w:rPr>
          <w:spacing w:val="-19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work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limited</w:t>
      </w:r>
      <w:r>
        <w:rPr>
          <w:spacing w:val="-18"/>
        </w:rPr>
        <w:t xml:space="preserve"> </w:t>
      </w:r>
      <w:r>
        <w:t>domains.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 xml:space="preserve">this </w:t>
      </w:r>
      <w:r>
        <w:rPr>
          <w:w w:val="95"/>
        </w:rPr>
        <w:t>article,</w:t>
      </w:r>
      <w:r>
        <w:rPr>
          <w:spacing w:val="-26"/>
          <w:w w:val="95"/>
        </w:rPr>
        <w:t xml:space="preserve"> </w:t>
      </w:r>
      <w:r>
        <w:rPr>
          <w:w w:val="95"/>
        </w:rPr>
        <w:t>we</w:t>
      </w:r>
      <w:r>
        <w:rPr>
          <w:spacing w:val="-25"/>
          <w:w w:val="95"/>
        </w:rPr>
        <w:t xml:space="preserve"> </w:t>
      </w:r>
      <w:r>
        <w:rPr>
          <w:w w:val="95"/>
        </w:rPr>
        <w:t>extend</w:t>
      </w:r>
      <w:r>
        <w:rPr>
          <w:spacing w:val="-25"/>
          <w:w w:val="95"/>
        </w:rPr>
        <w:t xml:space="preserve"> </w:t>
      </w:r>
      <w:r>
        <w:rPr>
          <w:w w:val="95"/>
        </w:rPr>
        <w:t>EIBP</w:t>
      </w:r>
      <w:r>
        <w:rPr>
          <w:spacing w:val="-25"/>
          <w:w w:val="95"/>
        </w:rPr>
        <w:t xml:space="preserve"> </w:t>
      </w:r>
      <w:r>
        <w:rPr>
          <w:w w:val="95"/>
        </w:rPr>
        <w:t>seamlessly</w:t>
      </w:r>
      <w:r>
        <w:rPr>
          <w:spacing w:val="-25"/>
          <w:w w:val="95"/>
        </w:rPr>
        <w:t xml:space="preserve"> </w:t>
      </w:r>
      <w:r>
        <w:rPr>
          <w:w w:val="95"/>
        </w:rPr>
        <w:t>from</w:t>
      </w:r>
      <w:r>
        <w:rPr>
          <w:spacing w:val="-24"/>
          <w:w w:val="95"/>
        </w:rPr>
        <w:t xml:space="preserve"> </w:t>
      </w:r>
      <w:r>
        <w:rPr>
          <w:w w:val="95"/>
        </w:rPr>
        <w:t>our</w:t>
      </w:r>
      <w:r>
        <w:rPr>
          <w:spacing w:val="-26"/>
          <w:w w:val="95"/>
        </w:rPr>
        <w:t xml:space="preserve"> </w:t>
      </w:r>
      <w:r>
        <w:rPr>
          <w:w w:val="95"/>
        </w:rPr>
        <w:t>earlier</w:t>
      </w:r>
      <w:r>
        <w:rPr>
          <w:spacing w:val="-24"/>
          <w:w w:val="95"/>
        </w:rPr>
        <w:t xml:space="preserve"> </w:t>
      </w:r>
      <w:r>
        <w:rPr>
          <w:w w:val="95"/>
        </w:rPr>
        <w:t>intra-AS to</w:t>
      </w:r>
      <w:r>
        <w:rPr>
          <w:spacing w:val="-27"/>
          <w:w w:val="95"/>
        </w:rPr>
        <w:t xml:space="preserve"> </w:t>
      </w:r>
      <w:r>
        <w:rPr>
          <w:w w:val="95"/>
        </w:rPr>
        <w:t>inter-AS</w:t>
      </w:r>
      <w:r>
        <w:rPr>
          <w:spacing w:val="-27"/>
          <w:w w:val="95"/>
        </w:rPr>
        <w:t xml:space="preserve"> </w:t>
      </w:r>
      <w:r>
        <w:rPr>
          <w:w w:val="95"/>
        </w:rPr>
        <w:t>routing.</w:t>
      </w:r>
      <w:r>
        <w:rPr>
          <w:spacing w:val="-27"/>
          <w:w w:val="95"/>
        </w:rPr>
        <w:t xml:space="preserve"> </w:t>
      </w:r>
      <w:r>
        <w:rPr>
          <w:spacing w:val="-8"/>
          <w:w w:val="95"/>
        </w:rPr>
        <w:t>We</w:t>
      </w:r>
      <w:r>
        <w:rPr>
          <w:spacing w:val="-27"/>
          <w:w w:val="95"/>
        </w:rPr>
        <w:t xml:space="preserve"> </w:t>
      </w:r>
      <w:r>
        <w:rPr>
          <w:w w:val="95"/>
        </w:rPr>
        <w:t>compare</w:t>
      </w:r>
      <w:r>
        <w:rPr>
          <w:spacing w:val="-26"/>
          <w:w w:val="95"/>
        </w:rPr>
        <w:t xml:space="preserve"> </w:t>
      </w:r>
      <w:r>
        <w:rPr>
          <w:w w:val="95"/>
        </w:rPr>
        <w:t>EIBP’s</w:t>
      </w:r>
      <w:r>
        <w:rPr>
          <w:spacing w:val="-27"/>
          <w:w w:val="95"/>
        </w:rPr>
        <w:t xml:space="preserve"> </w:t>
      </w:r>
      <w:r>
        <w:rPr>
          <w:w w:val="95"/>
        </w:rPr>
        <w:t>inter-AS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operations </w:t>
      </w:r>
      <w:r>
        <w:t>and</w:t>
      </w:r>
      <w:r>
        <w:rPr>
          <w:spacing w:val="-24"/>
        </w:rPr>
        <w:t xml:space="preserve"> </w:t>
      </w:r>
      <w:r>
        <w:t>performance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Open</w:t>
      </w:r>
      <w:r>
        <w:rPr>
          <w:spacing w:val="-24"/>
        </w:rPr>
        <w:t xml:space="preserve"> </w:t>
      </w:r>
      <w:r>
        <w:t>Shortest</w:t>
      </w:r>
      <w:r>
        <w:rPr>
          <w:spacing w:val="-24"/>
        </w:rPr>
        <w:t xml:space="preserve"> </w:t>
      </w:r>
      <w:r>
        <w:t>Path</w:t>
      </w:r>
      <w:r>
        <w:rPr>
          <w:spacing w:val="-23"/>
        </w:rPr>
        <w:t xml:space="preserve"> </w:t>
      </w:r>
      <w:r>
        <w:t>First</w:t>
      </w:r>
      <w:r>
        <w:rPr>
          <w:spacing w:val="-24"/>
        </w:rPr>
        <w:t xml:space="preserve"> </w:t>
      </w:r>
      <w:r>
        <w:t>(OSPF)</w:t>
      </w:r>
      <w:r>
        <w:rPr>
          <w:spacing w:val="-24"/>
        </w:rPr>
        <w:t xml:space="preserve"> </w:t>
      </w:r>
      <w:r>
        <w:t xml:space="preserve">and </w:t>
      </w:r>
      <w:r>
        <w:rPr>
          <w:w w:val="95"/>
        </w:rPr>
        <w:t xml:space="preserve">Border Gateway Protocol (BGP) deployed in an intra-AS, </w:t>
      </w:r>
      <w:r>
        <w:t>inter-AS</w:t>
      </w:r>
      <w:r>
        <w:rPr>
          <w:spacing w:val="-15"/>
        </w:rPr>
        <w:t xml:space="preserve"> </w:t>
      </w:r>
      <w:r>
        <w:t>communications</w:t>
      </w:r>
      <w:r>
        <w:rPr>
          <w:spacing w:val="-15"/>
        </w:rPr>
        <w:t xml:space="preserve"> </w:t>
      </w:r>
      <w:r>
        <w:t>scenario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AS.</w:t>
      </w:r>
    </w:p>
    <w:p w:rsidR="00FC3AD9" w:rsidRDefault="00386B3A">
      <w:pPr>
        <w:spacing w:before="159"/>
        <w:ind w:left="115"/>
        <w:rPr>
          <w:b/>
          <w:sz w:val="24"/>
        </w:rPr>
      </w:pPr>
      <w:r>
        <w:rPr>
          <w:b/>
          <w:sz w:val="24"/>
        </w:rPr>
        <w:t>CCS CONCEPTS</w:t>
      </w:r>
    </w:p>
    <w:p w:rsidR="00FC3AD9" w:rsidRDefault="00386B3A">
      <w:pPr>
        <w:pStyle w:val="Heading3"/>
        <w:numPr>
          <w:ilvl w:val="0"/>
          <w:numId w:val="4"/>
        </w:numPr>
        <w:tabs>
          <w:tab w:val="left" w:pos="236"/>
        </w:tabs>
        <w:rPr>
          <w:b w:val="0"/>
        </w:rPr>
      </w:pPr>
      <w:r>
        <w:t xml:space="preserve">Networks </w:t>
      </w:r>
      <w:r>
        <w:rPr>
          <w:rFonts w:ascii="Arial" w:hAnsi="Arial"/>
          <w:b w:val="0"/>
        </w:rPr>
        <w:t xml:space="preserve">→ </w:t>
      </w:r>
      <w:r>
        <w:t>Network protocol</w:t>
      </w:r>
      <w:r>
        <w:rPr>
          <w:spacing w:val="-20"/>
        </w:rPr>
        <w:t xml:space="preserve"> </w:t>
      </w:r>
      <w:r>
        <w:t>design</w:t>
      </w:r>
      <w:r>
        <w:rPr>
          <w:b w:val="0"/>
        </w:rPr>
        <w:t>.</w:t>
      </w:r>
    </w:p>
    <w:p w:rsidR="00FC3AD9" w:rsidRDefault="00386B3A">
      <w:pPr>
        <w:spacing w:before="170"/>
        <w:ind w:left="115"/>
        <w:rPr>
          <w:b/>
          <w:sz w:val="24"/>
        </w:rPr>
      </w:pPr>
      <w:r>
        <w:rPr>
          <w:b/>
          <w:sz w:val="24"/>
        </w:rPr>
        <w:t>KEYWORDS</w:t>
      </w:r>
    </w:p>
    <w:p w:rsidR="00FC3AD9" w:rsidRDefault="00386B3A">
      <w:pPr>
        <w:pStyle w:val="BodyText"/>
        <w:spacing w:before="41" w:line="213" w:lineRule="auto"/>
        <w:ind w:left="101" w:right="27" w:firstLine="7"/>
        <w:jc w:val="left"/>
      </w:pPr>
      <w:r>
        <w:rPr>
          <w:w w:val="95"/>
        </w:rPr>
        <w:t>Auto-assigned</w:t>
      </w:r>
      <w:r>
        <w:rPr>
          <w:spacing w:val="-25"/>
          <w:w w:val="95"/>
        </w:rPr>
        <w:t xml:space="preserve"> </w:t>
      </w:r>
      <w:r>
        <w:rPr>
          <w:w w:val="95"/>
        </w:rPr>
        <w:t>routable</w:t>
      </w:r>
      <w:r>
        <w:rPr>
          <w:spacing w:val="-24"/>
          <w:w w:val="95"/>
        </w:rPr>
        <w:t xml:space="preserve"> </w:t>
      </w:r>
      <w:r>
        <w:rPr>
          <w:w w:val="95"/>
        </w:rPr>
        <w:t>addresses,</w:t>
      </w:r>
      <w:r>
        <w:rPr>
          <w:spacing w:val="-25"/>
          <w:w w:val="95"/>
        </w:rPr>
        <w:t xml:space="preserve"> </w:t>
      </w:r>
      <w:r>
        <w:rPr>
          <w:w w:val="95"/>
        </w:rPr>
        <w:t>seamless</w:t>
      </w:r>
      <w:r>
        <w:rPr>
          <w:spacing w:val="-24"/>
          <w:w w:val="95"/>
        </w:rPr>
        <w:t xml:space="preserve"> </w:t>
      </w:r>
      <w:r>
        <w:rPr>
          <w:w w:val="95"/>
        </w:rPr>
        <w:t>inter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 xml:space="preserve">intra- </w:t>
      </w:r>
      <w:r>
        <w:t>AS routing, simple route</w:t>
      </w:r>
      <w:r>
        <w:rPr>
          <w:spacing w:val="-34"/>
        </w:rPr>
        <w:t xml:space="preserve"> </w:t>
      </w:r>
      <w:r>
        <w:t>establishment</w:t>
      </w:r>
    </w:p>
    <w:p w:rsidR="00FC3AD9" w:rsidRDefault="00386B3A">
      <w:pPr>
        <w:spacing w:before="108" w:line="231" w:lineRule="exact"/>
        <w:ind w:left="109"/>
        <w:rPr>
          <w:b/>
          <w:sz w:val="18"/>
        </w:rPr>
      </w:pPr>
      <w:r>
        <w:rPr>
          <w:b/>
          <w:sz w:val="18"/>
        </w:rPr>
        <w:t>ACM Reference Format:</w:t>
      </w:r>
    </w:p>
    <w:p w:rsidR="00FC3AD9" w:rsidRDefault="00386B3A">
      <w:pPr>
        <w:spacing w:line="225" w:lineRule="auto"/>
        <w:ind w:left="115" w:right="44"/>
        <w:jc w:val="both"/>
        <w:rPr>
          <w:sz w:val="18"/>
        </w:rPr>
      </w:pPr>
      <w:r>
        <w:rPr>
          <w:w w:val="95"/>
          <w:sz w:val="18"/>
        </w:rPr>
        <w:t>Nirmala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Shenoy,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Shreyas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Madapura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Chandraiah,</w:t>
      </w:r>
      <w:r>
        <w:rPr>
          <w:spacing w:val="-27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Peter</w:t>
      </w:r>
      <w:r>
        <w:rPr>
          <w:spacing w:val="-28"/>
          <w:w w:val="95"/>
          <w:sz w:val="18"/>
        </w:rPr>
        <w:t xml:space="preserve"> </w:t>
      </w:r>
      <w:r>
        <w:rPr>
          <w:w w:val="95"/>
          <w:sz w:val="18"/>
        </w:rPr>
        <w:t>Willis. 2022.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Internet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Routing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Auto-Assigned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Addresses.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21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 xml:space="preserve">Proceed- </w:t>
      </w:r>
      <w:r>
        <w:rPr>
          <w:rFonts w:ascii="Book Antiqua" w:hAnsi="Book Antiqua"/>
          <w:i/>
          <w:sz w:val="18"/>
        </w:rPr>
        <w:t>ings</w:t>
      </w:r>
      <w:r>
        <w:rPr>
          <w:rFonts w:ascii="Book Antiqua" w:hAnsi="Book Antiqua"/>
          <w:i/>
          <w:spacing w:val="-24"/>
          <w:sz w:val="18"/>
        </w:rPr>
        <w:t xml:space="preserve"> </w:t>
      </w:r>
      <w:r>
        <w:rPr>
          <w:rFonts w:ascii="Book Antiqua" w:hAnsi="Book Antiqua"/>
          <w:i/>
          <w:sz w:val="18"/>
        </w:rPr>
        <w:t>of</w:t>
      </w:r>
      <w:r>
        <w:rPr>
          <w:rFonts w:ascii="Book Antiqua" w:hAnsi="Book Antiqua"/>
          <w:i/>
          <w:spacing w:val="-24"/>
          <w:sz w:val="18"/>
        </w:rPr>
        <w:t xml:space="preserve"> </w:t>
      </w:r>
      <w:r>
        <w:rPr>
          <w:rFonts w:ascii="Book Antiqua" w:hAnsi="Book Antiqua"/>
          <w:i/>
          <w:spacing w:val="-3"/>
          <w:sz w:val="18"/>
        </w:rPr>
        <w:t>ACM</w:t>
      </w:r>
      <w:r>
        <w:rPr>
          <w:rFonts w:ascii="Book Antiqua" w:hAnsi="Book Antiqua"/>
          <w:i/>
          <w:spacing w:val="-24"/>
          <w:sz w:val="18"/>
        </w:rPr>
        <w:t xml:space="preserve"> </w:t>
      </w:r>
      <w:r>
        <w:rPr>
          <w:rFonts w:ascii="Book Antiqua" w:hAnsi="Book Antiqua"/>
          <w:i/>
          <w:sz w:val="18"/>
        </w:rPr>
        <w:t>SIGCOMM</w:t>
      </w:r>
      <w:r>
        <w:rPr>
          <w:rFonts w:ascii="Book Antiqua" w:hAnsi="Book Antiqua"/>
          <w:i/>
          <w:spacing w:val="-24"/>
          <w:sz w:val="18"/>
        </w:rPr>
        <w:t xml:space="preserve"> </w:t>
      </w:r>
      <w:r>
        <w:rPr>
          <w:rFonts w:ascii="Book Antiqua" w:hAnsi="Book Antiqua"/>
          <w:i/>
          <w:sz w:val="18"/>
        </w:rPr>
        <w:t>Workshop</w:t>
      </w:r>
      <w:r>
        <w:rPr>
          <w:rFonts w:ascii="Book Antiqua" w:hAnsi="Book Antiqua"/>
          <w:i/>
          <w:spacing w:val="-24"/>
          <w:sz w:val="18"/>
        </w:rPr>
        <w:t xml:space="preserve"> </w:t>
      </w:r>
      <w:r>
        <w:rPr>
          <w:rFonts w:ascii="Book Antiqua" w:hAnsi="Book Antiqua"/>
          <w:i/>
          <w:sz w:val="18"/>
        </w:rPr>
        <w:t>on</w:t>
      </w:r>
      <w:r>
        <w:rPr>
          <w:rFonts w:ascii="Book Antiqua" w:hAnsi="Book Antiqua"/>
          <w:i/>
          <w:spacing w:val="-24"/>
          <w:sz w:val="18"/>
        </w:rPr>
        <w:t xml:space="preserve"> </w:t>
      </w:r>
      <w:r>
        <w:rPr>
          <w:rFonts w:ascii="Book Antiqua" w:hAnsi="Book Antiqua"/>
          <w:i/>
          <w:sz w:val="18"/>
        </w:rPr>
        <w:t>Future</w:t>
      </w:r>
      <w:r>
        <w:rPr>
          <w:rFonts w:ascii="Book Antiqua" w:hAnsi="Book Antiqua"/>
          <w:i/>
          <w:spacing w:val="-24"/>
          <w:sz w:val="18"/>
        </w:rPr>
        <w:t xml:space="preserve"> </w:t>
      </w:r>
      <w:r>
        <w:rPr>
          <w:rFonts w:ascii="Book Antiqua" w:hAnsi="Book Antiqua"/>
          <w:i/>
          <w:sz w:val="18"/>
        </w:rPr>
        <w:t>of</w:t>
      </w:r>
      <w:r>
        <w:rPr>
          <w:rFonts w:ascii="Book Antiqua" w:hAnsi="Book Antiqua"/>
          <w:i/>
          <w:spacing w:val="-24"/>
          <w:sz w:val="18"/>
        </w:rPr>
        <w:t xml:space="preserve"> </w:t>
      </w:r>
      <w:r>
        <w:rPr>
          <w:rFonts w:ascii="Book Antiqua" w:hAnsi="Book Antiqua"/>
          <w:i/>
          <w:sz w:val="18"/>
        </w:rPr>
        <w:t>Internet</w:t>
      </w:r>
      <w:r>
        <w:rPr>
          <w:rFonts w:ascii="Book Antiqua" w:hAnsi="Book Antiqua"/>
          <w:i/>
          <w:spacing w:val="-23"/>
          <w:sz w:val="18"/>
        </w:rPr>
        <w:t xml:space="preserve"> </w:t>
      </w:r>
      <w:r>
        <w:rPr>
          <w:rFonts w:ascii="Book Antiqua" w:hAnsi="Book Antiqua"/>
          <w:i/>
          <w:sz w:val="18"/>
        </w:rPr>
        <w:t>Routing</w:t>
      </w:r>
      <w:r>
        <w:rPr>
          <w:rFonts w:ascii="Book Antiqua" w:hAnsi="Book Antiqua"/>
          <w:i/>
          <w:spacing w:val="-24"/>
          <w:sz w:val="18"/>
        </w:rPr>
        <w:t xml:space="preserve"> </w:t>
      </w:r>
      <w:r>
        <w:rPr>
          <w:rFonts w:ascii="Book Antiqua" w:hAnsi="Book Antiqua"/>
          <w:i/>
          <w:sz w:val="18"/>
        </w:rPr>
        <w:t xml:space="preserve">&amp; </w:t>
      </w:r>
      <w:r>
        <w:rPr>
          <w:rFonts w:ascii="Book Antiqua" w:hAnsi="Book Antiqua"/>
          <w:i/>
          <w:w w:val="95"/>
          <w:sz w:val="18"/>
        </w:rPr>
        <w:t>Addressing</w:t>
      </w:r>
      <w:r>
        <w:rPr>
          <w:rFonts w:ascii="Book Antiqua" w:hAnsi="Book Antiqua"/>
          <w:i/>
          <w:spacing w:val="-8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>(FIRA</w:t>
      </w:r>
      <w:r>
        <w:rPr>
          <w:rFonts w:ascii="Book Antiqua" w:hAnsi="Book Antiqua"/>
          <w:i/>
          <w:spacing w:val="-8"/>
          <w:w w:val="95"/>
          <w:sz w:val="18"/>
        </w:rPr>
        <w:t xml:space="preserve"> </w:t>
      </w:r>
      <w:r>
        <w:rPr>
          <w:rFonts w:ascii="Book Antiqua" w:hAnsi="Book Antiqua"/>
          <w:i/>
          <w:w w:val="95"/>
          <w:sz w:val="18"/>
        </w:rPr>
        <w:t>’22).</w:t>
      </w:r>
      <w:r>
        <w:rPr>
          <w:rFonts w:ascii="Book Antiqua" w:hAnsi="Book Antiqua"/>
          <w:i/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ACM,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New</w:t>
      </w:r>
      <w:r>
        <w:rPr>
          <w:spacing w:val="-8"/>
          <w:w w:val="95"/>
          <w:sz w:val="18"/>
        </w:rPr>
        <w:t xml:space="preserve"> </w:t>
      </w:r>
      <w:r>
        <w:rPr>
          <w:spacing w:val="-3"/>
          <w:w w:val="95"/>
          <w:sz w:val="18"/>
        </w:rPr>
        <w:t>York,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NY,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USA,</w:t>
      </w:r>
      <w:r>
        <w:rPr>
          <w:spacing w:val="-8"/>
          <w:w w:val="95"/>
          <w:sz w:val="18"/>
        </w:rPr>
        <w:t xml:space="preserve"> </w:t>
      </w:r>
      <w:hyperlink w:anchor="_bookmark13" w:history="1">
        <w:r>
          <w:rPr>
            <w:w w:val="95"/>
            <w:sz w:val="18"/>
          </w:rPr>
          <w:t>7</w:t>
        </w:r>
        <w:r>
          <w:rPr>
            <w:spacing w:val="-7"/>
            <w:w w:val="95"/>
            <w:sz w:val="18"/>
          </w:rPr>
          <w:t xml:space="preserve"> </w:t>
        </w:r>
      </w:hyperlink>
      <w:r>
        <w:rPr>
          <w:w w:val="95"/>
          <w:sz w:val="18"/>
        </w:rPr>
        <w:t>pages.</w:t>
      </w:r>
      <w:r>
        <w:rPr>
          <w:spacing w:val="-8"/>
          <w:w w:val="95"/>
          <w:sz w:val="18"/>
        </w:rPr>
        <w:t xml:space="preserve"> </w:t>
      </w:r>
      <w:hyperlink r:id="rId10">
        <w:r>
          <w:rPr>
            <w:w w:val="95"/>
            <w:sz w:val="18"/>
          </w:rPr>
          <w:t>https:</w:t>
        </w:r>
      </w:hyperlink>
    </w:p>
    <w:p w:rsidR="00FC3AD9" w:rsidRDefault="0068431D">
      <w:pPr>
        <w:spacing w:line="219" w:lineRule="exact"/>
        <w:ind w:left="110"/>
        <w:rPr>
          <w:sz w:val="18"/>
        </w:rPr>
      </w:pPr>
      <w:hyperlink r:id="rId11">
        <w:r w:rsidR="00386B3A">
          <w:rPr>
            <w:sz w:val="18"/>
          </w:rPr>
          <w:t>//doi.org/XXXXXXX.XXXXXXX</w:t>
        </w:r>
      </w:hyperlink>
    </w:p>
    <w:p w:rsidR="00FC3AD9" w:rsidRDefault="005D65D7">
      <w:pPr>
        <w:pStyle w:val="BodyText"/>
        <w:spacing w:before="9"/>
        <w:jc w:val="left"/>
        <w:rPr>
          <w:sz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683260</wp:posOffset>
                </wp:positionH>
                <wp:positionV relativeFrom="paragraph">
                  <wp:posOffset>127635</wp:posOffset>
                </wp:positionV>
                <wp:extent cx="3051175" cy="0"/>
                <wp:effectExtent l="6985" t="10795" r="8890" b="8255"/>
                <wp:wrapTopAndBottom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55A96" id="Line 5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.8pt,10.05pt" to="294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H5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" strokeweight=".14042mm">
                <w10:wrap type="topAndBottom" anchorx="page"/>
              </v:line>
            </w:pict>
          </mc:Fallback>
        </mc:AlternateContent>
      </w:r>
    </w:p>
    <w:p w:rsidR="00FC3AD9" w:rsidRDefault="00386B3A">
      <w:pPr>
        <w:spacing w:before="2" w:line="220" w:lineRule="auto"/>
        <w:ind w:left="115" w:right="68"/>
        <w:jc w:val="both"/>
        <w:rPr>
          <w:sz w:val="16"/>
        </w:rPr>
      </w:pPr>
      <w:r>
        <w:rPr>
          <w:sz w:val="16"/>
        </w:rPr>
        <w:t>Permission</w:t>
      </w:r>
      <w:r>
        <w:rPr>
          <w:spacing w:val="-14"/>
          <w:sz w:val="16"/>
        </w:rPr>
        <w:t xml:space="preserve"> </w:t>
      </w:r>
      <w:r>
        <w:rPr>
          <w:sz w:val="16"/>
        </w:rPr>
        <w:t>to</w:t>
      </w:r>
      <w:r>
        <w:rPr>
          <w:spacing w:val="-13"/>
          <w:sz w:val="16"/>
        </w:rPr>
        <w:t xml:space="preserve"> </w:t>
      </w:r>
      <w:r>
        <w:rPr>
          <w:sz w:val="16"/>
        </w:rPr>
        <w:t>make</w:t>
      </w:r>
      <w:r>
        <w:rPr>
          <w:spacing w:val="-13"/>
          <w:sz w:val="16"/>
        </w:rPr>
        <w:t xml:space="preserve"> </w:t>
      </w:r>
      <w:r>
        <w:rPr>
          <w:sz w:val="16"/>
        </w:rPr>
        <w:t>digital</w:t>
      </w:r>
      <w:r>
        <w:rPr>
          <w:spacing w:val="-13"/>
          <w:sz w:val="16"/>
        </w:rPr>
        <w:t xml:space="preserve"> </w:t>
      </w:r>
      <w:r>
        <w:rPr>
          <w:sz w:val="16"/>
        </w:rPr>
        <w:t>or</w:t>
      </w:r>
      <w:r>
        <w:rPr>
          <w:spacing w:val="-13"/>
          <w:sz w:val="16"/>
        </w:rPr>
        <w:t xml:space="preserve"> </w:t>
      </w:r>
      <w:r>
        <w:rPr>
          <w:sz w:val="16"/>
        </w:rPr>
        <w:t>hard</w:t>
      </w:r>
      <w:r>
        <w:rPr>
          <w:spacing w:val="-13"/>
          <w:sz w:val="16"/>
        </w:rPr>
        <w:t xml:space="preserve"> </w:t>
      </w:r>
      <w:r>
        <w:rPr>
          <w:sz w:val="16"/>
        </w:rPr>
        <w:t>copies</w:t>
      </w:r>
      <w:r>
        <w:rPr>
          <w:spacing w:val="-13"/>
          <w:sz w:val="16"/>
        </w:rPr>
        <w:t xml:space="preserve"> </w:t>
      </w:r>
      <w:r>
        <w:rPr>
          <w:sz w:val="16"/>
        </w:rPr>
        <w:t>of</w:t>
      </w:r>
      <w:r>
        <w:rPr>
          <w:spacing w:val="-13"/>
          <w:sz w:val="16"/>
        </w:rPr>
        <w:t xml:space="preserve"> </w:t>
      </w:r>
      <w:r>
        <w:rPr>
          <w:sz w:val="16"/>
        </w:rPr>
        <w:t>all</w:t>
      </w:r>
      <w:r>
        <w:rPr>
          <w:spacing w:val="-13"/>
          <w:sz w:val="16"/>
        </w:rPr>
        <w:t xml:space="preserve"> </w:t>
      </w:r>
      <w:r>
        <w:rPr>
          <w:sz w:val="16"/>
        </w:rPr>
        <w:t>or</w:t>
      </w:r>
      <w:r>
        <w:rPr>
          <w:spacing w:val="-13"/>
          <w:sz w:val="16"/>
        </w:rPr>
        <w:t xml:space="preserve"> </w:t>
      </w:r>
      <w:r>
        <w:rPr>
          <w:sz w:val="16"/>
        </w:rPr>
        <w:t>part</w:t>
      </w:r>
      <w:r>
        <w:rPr>
          <w:spacing w:val="-13"/>
          <w:sz w:val="16"/>
        </w:rPr>
        <w:t xml:space="preserve"> </w:t>
      </w:r>
      <w:r>
        <w:rPr>
          <w:sz w:val="16"/>
        </w:rPr>
        <w:t>of</w:t>
      </w:r>
      <w:r>
        <w:rPr>
          <w:spacing w:val="-13"/>
          <w:sz w:val="16"/>
        </w:rPr>
        <w:t xml:space="preserve"> </w:t>
      </w:r>
      <w:r>
        <w:rPr>
          <w:sz w:val="16"/>
        </w:rPr>
        <w:t>this</w:t>
      </w:r>
      <w:r>
        <w:rPr>
          <w:spacing w:val="-13"/>
          <w:sz w:val="16"/>
        </w:rPr>
        <w:t xml:space="preserve"> </w:t>
      </w:r>
      <w:r>
        <w:rPr>
          <w:sz w:val="16"/>
        </w:rPr>
        <w:t>work</w:t>
      </w:r>
      <w:r>
        <w:rPr>
          <w:spacing w:val="-13"/>
          <w:sz w:val="16"/>
        </w:rPr>
        <w:t xml:space="preserve"> </w:t>
      </w:r>
      <w:r>
        <w:rPr>
          <w:spacing w:val="-4"/>
          <w:sz w:val="16"/>
        </w:rPr>
        <w:t xml:space="preserve">for </w:t>
      </w:r>
      <w:r>
        <w:rPr>
          <w:w w:val="90"/>
          <w:sz w:val="16"/>
        </w:rPr>
        <w:t>personal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or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classroom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use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is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granted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without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fee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provided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that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copies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are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not made</w:t>
      </w:r>
      <w:r>
        <w:rPr>
          <w:spacing w:val="-5"/>
          <w:w w:val="90"/>
          <w:sz w:val="16"/>
        </w:rPr>
        <w:t xml:space="preserve"> </w:t>
      </w:r>
      <w:r>
        <w:rPr>
          <w:w w:val="90"/>
          <w:sz w:val="16"/>
        </w:rPr>
        <w:t>or</w:t>
      </w:r>
      <w:r>
        <w:rPr>
          <w:spacing w:val="-4"/>
          <w:w w:val="90"/>
          <w:sz w:val="16"/>
        </w:rPr>
        <w:t xml:space="preserve"> </w:t>
      </w:r>
      <w:r>
        <w:rPr>
          <w:w w:val="90"/>
          <w:sz w:val="16"/>
        </w:rPr>
        <w:t>distributed</w:t>
      </w:r>
      <w:r>
        <w:rPr>
          <w:spacing w:val="-4"/>
          <w:w w:val="90"/>
          <w:sz w:val="16"/>
        </w:rPr>
        <w:t xml:space="preserve"> </w:t>
      </w:r>
      <w:r>
        <w:rPr>
          <w:w w:val="90"/>
          <w:sz w:val="16"/>
        </w:rPr>
        <w:t>for</w:t>
      </w:r>
      <w:r>
        <w:rPr>
          <w:spacing w:val="-4"/>
          <w:w w:val="90"/>
          <w:sz w:val="16"/>
        </w:rPr>
        <w:t xml:space="preserve"> </w:t>
      </w:r>
      <w:r>
        <w:rPr>
          <w:w w:val="90"/>
          <w:sz w:val="16"/>
        </w:rPr>
        <w:t>profit</w:t>
      </w:r>
      <w:r>
        <w:rPr>
          <w:spacing w:val="-4"/>
          <w:w w:val="90"/>
          <w:sz w:val="16"/>
        </w:rPr>
        <w:t xml:space="preserve"> </w:t>
      </w:r>
      <w:r>
        <w:rPr>
          <w:w w:val="90"/>
          <w:sz w:val="16"/>
        </w:rPr>
        <w:t>or</w:t>
      </w:r>
      <w:r>
        <w:rPr>
          <w:spacing w:val="-5"/>
          <w:w w:val="90"/>
          <w:sz w:val="16"/>
        </w:rPr>
        <w:t xml:space="preserve"> </w:t>
      </w:r>
      <w:r>
        <w:rPr>
          <w:w w:val="90"/>
          <w:sz w:val="16"/>
        </w:rPr>
        <w:t>commercial</w:t>
      </w:r>
      <w:r>
        <w:rPr>
          <w:spacing w:val="-4"/>
          <w:w w:val="90"/>
          <w:sz w:val="16"/>
        </w:rPr>
        <w:t xml:space="preserve"> </w:t>
      </w:r>
      <w:r>
        <w:rPr>
          <w:w w:val="90"/>
          <w:sz w:val="16"/>
        </w:rPr>
        <w:t>advantage</w:t>
      </w:r>
      <w:r>
        <w:rPr>
          <w:spacing w:val="-4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4"/>
          <w:w w:val="90"/>
          <w:sz w:val="16"/>
        </w:rPr>
        <w:t xml:space="preserve"> </w:t>
      </w:r>
      <w:r>
        <w:rPr>
          <w:w w:val="90"/>
          <w:sz w:val="16"/>
        </w:rPr>
        <w:t>that</w:t>
      </w:r>
      <w:r>
        <w:rPr>
          <w:spacing w:val="-4"/>
          <w:w w:val="90"/>
          <w:sz w:val="16"/>
        </w:rPr>
        <w:t xml:space="preserve"> </w:t>
      </w:r>
      <w:r>
        <w:rPr>
          <w:w w:val="90"/>
          <w:sz w:val="16"/>
        </w:rPr>
        <w:t>copies</w:t>
      </w:r>
      <w:r>
        <w:rPr>
          <w:spacing w:val="-4"/>
          <w:w w:val="90"/>
          <w:sz w:val="16"/>
        </w:rPr>
        <w:t xml:space="preserve"> </w:t>
      </w:r>
      <w:r>
        <w:rPr>
          <w:spacing w:val="-3"/>
          <w:w w:val="90"/>
          <w:sz w:val="16"/>
        </w:rPr>
        <w:t xml:space="preserve">bear </w:t>
      </w:r>
      <w:r>
        <w:rPr>
          <w:w w:val="95"/>
          <w:sz w:val="16"/>
        </w:rPr>
        <w:t>this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notice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full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citation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on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first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page.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Copyrights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components of</w:t>
      </w:r>
      <w:r>
        <w:rPr>
          <w:spacing w:val="-26"/>
          <w:w w:val="95"/>
          <w:sz w:val="16"/>
        </w:rPr>
        <w:t xml:space="preserve"> </w:t>
      </w:r>
      <w:r>
        <w:rPr>
          <w:w w:val="95"/>
          <w:sz w:val="16"/>
        </w:rPr>
        <w:t>this</w:t>
      </w:r>
      <w:r>
        <w:rPr>
          <w:spacing w:val="-26"/>
          <w:w w:val="95"/>
          <w:sz w:val="16"/>
        </w:rPr>
        <w:t xml:space="preserve"> </w:t>
      </w:r>
      <w:r>
        <w:rPr>
          <w:w w:val="95"/>
          <w:sz w:val="16"/>
        </w:rPr>
        <w:t>work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owned</w:t>
      </w:r>
      <w:r>
        <w:rPr>
          <w:spacing w:val="-26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others</w:t>
      </w:r>
      <w:r>
        <w:rPr>
          <w:spacing w:val="-26"/>
          <w:w w:val="95"/>
          <w:sz w:val="16"/>
        </w:rPr>
        <w:t xml:space="preserve"> </w:t>
      </w:r>
      <w:r>
        <w:rPr>
          <w:w w:val="95"/>
          <w:sz w:val="16"/>
        </w:rPr>
        <w:t>than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ACM</w:t>
      </w:r>
      <w:r>
        <w:rPr>
          <w:spacing w:val="-26"/>
          <w:w w:val="95"/>
          <w:sz w:val="16"/>
        </w:rPr>
        <w:t xml:space="preserve"> </w:t>
      </w:r>
      <w:r>
        <w:rPr>
          <w:w w:val="95"/>
          <w:sz w:val="16"/>
        </w:rPr>
        <w:t>must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26"/>
          <w:w w:val="95"/>
          <w:sz w:val="16"/>
        </w:rPr>
        <w:t xml:space="preserve"> </w:t>
      </w:r>
      <w:r>
        <w:rPr>
          <w:w w:val="95"/>
          <w:sz w:val="16"/>
        </w:rPr>
        <w:t>honored.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Abstracting</w:t>
      </w:r>
      <w:r>
        <w:rPr>
          <w:spacing w:val="-26"/>
          <w:w w:val="95"/>
          <w:sz w:val="16"/>
        </w:rPr>
        <w:t xml:space="preserve"> </w:t>
      </w:r>
      <w:r>
        <w:rPr>
          <w:w w:val="95"/>
          <w:sz w:val="16"/>
        </w:rPr>
        <w:t>with credit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is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permitted.</w:t>
      </w:r>
      <w:r>
        <w:rPr>
          <w:spacing w:val="-20"/>
          <w:w w:val="95"/>
          <w:sz w:val="16"/>
        </w:rPr>
        <w:t xml:space="preserve"> </w:t>
      </w:r>
      <w:r>
        <w:rPr>
          <w:spacing w:val="-5"/>
          <w:w w:val="95"/>
          <w:sz w:val="16"/>
        </w:rPr>
        <w:t>To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copy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otherwise,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19"/>
          <w:w w:val="95"/>
          <w:sz w:val="16"/>
        </w:rPr>
        <w:t xml:space="preserve"> </w:t>
      </w:r>
      <w:r>
        <w:rPr>
          <w:w w:val="95"/>
          <w:sz w:val="16"/>
        </w:rPr>
        <w:t>republish,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post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on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servers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19"/>
          <w:w w:val="95"/>
          <w:sz w:val="16"/>
        </w:rPr>
        <w:t xml:space="preserve"> </w:t>
      </w:r>
      <w:r>
        <w:rPr>
          <w:w w:val="95"/>
          <w:sz w:val="16"/>
        </w:rPr>
        <w:t>to redistribute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23"/>
          <w:w w:val="95"/>
          <w:sz w:val="16"/>
        </w:rPr>
        <w:t xml:space="preserve"> </w:t>
      </w:r>
      <w:r>
        <w:rPr>
          <w:w w:val="95"/>
          <w:sz w:val="16"/>
        </w:rPr>
        <w:t>lists,</w:t>
      </w:r>
      <w:r>
        <w:rPr>
          <w:spacing w:val="-23"/>
          <w:w w:val="95"/>
          <w:sz w:val="16"/>
        </w:rPr>
        <w:t xml:space="preserve"> </w:t>
      </w:r>
      <w:r>
        <w:rPr>
          <w:w w:val="95"/>
          <w:sz w:val="16"/>
        </w:rPr>
        <w:t>requires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prior</w:t>
      </w:r>
      <w:r>
        <w:rPr>
          <w:spacing w:val="-23"/>
          <w:w w:val="95"/>
          <w:sz w:val="16"/>
        </w:rPr>
        <w:t xml:space="preserve"> </w:t>
      </w:r>
      <w:r>
        <w:rPr>
          <w:w w:val="95"/>
          <w:sz w:val="16"/>
        </w:rPr>
        <w:t>specific</w:t>
      </w:r>
      <w:r>
        <w:rPr>
          <w:spacing w:val="-23"/>
          <w:w w:val="95"/>
          <w:sz w:val="16"/>
        </w:rPr>
        <w:t xml:space="preserve"> </w:t>
      </w:r>
      <w:r>
        <w:rPr>
          <w:w w:val="95"/>
          <w:sz w:val="16"/>
        </w:rPr>
        <w:t>permission</w:t>
      </w:r>
      <w:r>
        <w:rPr>
          <w:spacing w:val="-23"/>
          <w:w w:val="95"/>
          <w:sz w:val="16"/>
        </w:rPr>
        <w:t xml:space="preserve"> </w:t>
      </w:r>
      <w:r>
        <w:rPr>
          <w:w w:val="95"/>
          <w:sz w:val="16"/>
        </w:rPr>
        <w:t>and/or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a</w:t>
      </w:r>
      <w:r>
        <w:rPr>
          <w:spacing w:val="-23"/>
          <w:w w:val="95"/>
          <w:sz w:val="16"/>
        </w:rPr>
        <w:t xml:space="preserve"> </w:t>
      </w:r>
      <w:r>
        <w:rPr>
          <w:w w:val="95"/>
          <w:sz w:val="16"/>
        </w:rPr>
        <w:t>fee.</w:t>
      </w:r>
      <w:r>
        <w:rPr>
          <w:spacing w:val="-23"/>
          <w:w w:val="95"/>
          <w:sz w:val="16"/>
        </w:rPr>
        <w:t xml:space="preserve"> </w:t>
      </w:r>
      <w:r>
        <w:rPr>
          <w:w w:val="95"/>
          <w:sz w:val="16"/>
        </w:rPr>
        <w:t xml:space="preserve">Request </w:t>
      </w:r>
      <w:r>
        <w:rPr>
          <w:sz w:val="16"/>
        </w:rPr>
        <w:t>permissions from</w:t>
      </w:r>
      <w:r>
        <w:rPr>
          <w:spacing w:val="-10"/>
          <w:sz w:val="16"/>
        </w:rPr>
        <w:t xml:space="preserve"> </w:t>
      </w:r>
      <w:hyperlink r:id="rId12">
        <w:r>
          <w:rPr>
            <w:sz w:val="16"/>
          </w:rPr>
          <w:t>p</w:t>
        </w:r>
      </w:hyperlink>
      <w:hyperlink r:id="rId13">
        <w:r>
          <w:rPr>
            <w:sz w:val="16"/>
          </w:rPr>
          <w:t>ermissions@acm.org.</w:t>
        </w:r>
      </w:hyperlink>
    </w:p>
    <w:p w:rsidR="00FC3AD9" w:rsidRDefault="00386B3A">
      <w:pPr>
        <w:spacing w:before="31"/>
        <w:ind w:left="115"/>
        <w:rPr>
          <w:rFonts w:ascii="Book Antiqua" w:hAnsi="Book Antiqua"/>
          <w:i/>
          <w:sz w:val="16"/>
        </w:rPr>
      </w:pPr>
      <w:r>
        <w:rPr>
          <w:rFonts w:ascii="Book Antiqua" w:hAnsi="Book Antiqua"/>
          <w:i/>
          <w:sz w:val="16"/>
        </w:rPr>
        <w:t>FIRA ’22, August 22–26, 2022, Amsterdam, the Netherlands</w:t>
      </w:r>
    </w:p>
    <w:p w:rsidR="00FC3AD9" w:rsidRDefault="00386B3A">
      <w:pPr>
        <w:spacing w:before="20" w:line="220" w:lineRule="auto"/>
        <w:ind w:left="110" w:right="1820" w:hanging="6"/>
        <w:rPr>
          <w:sz w:val="16"/>
        </w:rPr>
      </w:pPr>
      <w:r>
        <w:rPr>
          <w:rFonts w:ascii="Gill Sans MT" w:hAnsi="Gill Sans MT"/>
          <w:w w:val="95"/>
          <w:sz w:val="16"/>
        </w:rPr>
        <w:t>©</w:t>
      </w:r>
      <w:r>
        <w:rPr>
          <w:rFonts w:ascii="Gill Sans MT" w:hAnsi="Gill Sans MT"/>
          <w:spacing w:val="-21"/>
          <w:w w:val="95"/>
          <w:sz w:val="16"/>
        </w:rPr>
        <w:t xml:space="preserve"> </w:t>
      </w:r>
      <w:r>
        <w:rPr>
          <w:w w:val="95"/>
          <w:sz w:val="16"/>
        </w:rPr>
        <w:t>2022</w:t>
      </w:r>
      <w:r>
        <w:rPr>
          <w:spacing w:val="-17"/>
          <w:w w:val="95"/>
          <w:sz w:val="16"/>
        </w:rPr>
        <w:t xml:space="preserve"> </w:t>
      </w:r>
      <w:r>
        <w:rPr>
          <w:w w:val="95"/>
          <w:sz w:val="16"/>
        </w:rPr>
        <w:t>Association</w:t>
      </w:r>
      <w:r>
        <w:rPr>
          <w:spacing w:val="-17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-17"/>
          <w:w w:val="95"/>
          <w:sz w:val="16"/>
        </w:rPr>
        <w:t xml:space="preserve"> </w:t>
      </w:r>
      <w:r>
        <w:rPr>
          <w:w w:val="95"/>
          <w:sz w:val="16"/>
        </w:rPr>
        <w:t>Computing</w:t>
      </w:r>
      <w:r>
        <w:rPr>
          <w:spacing w:val="-17"/>
          <w:w w:val="95"/>
          <w:sz w:val="16"/>
        </w:rPr>
        <w:t xml:space="preserve"> </w:t>
      </w:r>
      <w:r>
        <w:rPr>
          <w:w w:val="95"/>
          <w:sz w:val="16"/>
        </w:rPr>
        <w:t>Machinery. ACM</w:t>
      </w:r>
      <w:r>
        <w:rPr>
          <w:spacing w:val="-17"/>
          <w:w w:val="95"/>
          <w:sz w:val="16"/>
        </w:rPr>
        <w:t xml:space="preserve"> </w:t>
      </w:r>
      <w:r>
        <w:rPr>
          <w:w w:val="95"/>
          <w:sz w:val="16"/>
        </w:rPr>
        <w:t>ISBN</w:t>
      </w:r>
      <w:r>
        <w:rPr>
          <w:spacing w:val="-17"/>
          <w:w w:val="95"/>
          <w:sz w:val="16"/>
        </w:rPr>
        <w:t xml:space="preserve"> </w:t>
      </w:r>
      <w:r>
        <w:rPr>
          <w:w w:val="95"/>
          <w:sz w:val="16"/>
        </w:rPr>
        <w:t>978-1-4503-XXXX-X/18/06.</w:t>
      </w:r>
      <w:r>
        <w:rPr>
          <w:spacing w:val="-27"/>
          <w:w w:val="95"/>
          <w:sz w:val="16"/>
        </w:rPr>
        <w:t xml:space="preserve"> </w:t>
      </w:r>
      <w:r>
        <w:rPr>
          <w:w w:val="95"/>
          <w:sz w:val="16"/>
        </w:rPr>
        <w:t>.</w:t>
      </w:r>
      <w:r>
        <w:rPr>
          <w:spacing w:val="-28"/>
          <w:w w:val="95"/>
          <w:sz w:val="16"/>
        </w:rPr>
        <w:t xml:space="preserve"> </w:t>
      </w:r>
      <w:r>
        <w:rPr>
          <w:w w:val="95"/>
          <w:sz w:val="16"/>
        </w:rPr>
        <w:t>.</w:t>
      </w:r>
      <w:r>
        <w:rPr>
          <w:spacing w:val="-27"/>
          <w:w w:val="95"/>
          <w:sz w:val="16"/>
        </w:rPr>
        <w:t xml:space="preserve"> </w:t>
      </w:r>
      <w:r>
        <w:rPr>
          <w:w w:val="95"/>
          <w:sz w:val="16"/>
        </w:rPr>
        <w:t>$15.00</w:t>
      </w:r>
    </w:p>
    <w:p w:rsidR="00FC3AD9" w:rsidRDefault="0068431D">
      <w:pPr>
        <w:spacing w:line="204" w:lineRule="exact"/>
        <w:ind w:left="115"/>
        <w:jc w:val="both"/>
        <w:rPr>
          <w:sz w:val="16"/>
        </w:rPr>
      </w:pPr>
      <w:hyperlink r:id="rId14">
        <w:r w:rsidR="00386B3A">
          <w:rPr>
            <w:sz w:val="16"/>
          </w:rPr>
          <w:t>https://doi.org/XXXXXXX.XXXXXXX</w:t>
        </w:r>
      </w:hyperlink>
    </w:p>
    <w:p w:rsidR="00FC3AD9" w:rsidRDefault="00386B3A">
      <w:pPr>
        <w:pStyle w:val="Heading2"/>
        <w:numPr>
          <w:ilvl w:val="0"/>
          <w:numId w:val="3"/>
        </w:numPr>
        <w:tabs>
          <w:tab w:val="left" w:pos="470"/>
          <w:tab w:val="left" w:pos="471"/>
        </w:tabs>
        <w:spacing w:before="87"/>
      </w:pPr>
      <w:bookmarkStart w:id="3" w:name="1_Introduction"/>
      <w:bookmarkEnd w:id="3"/>
      <w:r>
        <w:rPr>
          <w:w w:val="90"/>
        </w:rPr>
        <w:br w:type="column"/>
      </w:r>
      <w:r>
        <w:t>INTRODUCTION</w:t>
      </w:r>
    </w:p>
    <w:p w:rsidR="00FC3AD9" w:rsidRDefault="00386B3A">
      <w:pPr>
        <w:pStyle w:val="BodyText"/>
        <w:spacing w:before="41" w:line="213" w:lineRule="auto"/>
        <w:ind w:left="108" w:right="100" w:hanging="6"/>
      </w:pP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Internet</w:t>
      </w:r>
      <w:r>
        <w:rPr>
          <w:spacing w:val="-19"/>
          <w:w w:val="95"/>
        </w:rPr>
        <w:t xml:space="preserve"> </w:t>
      </w:r>
      <w:r>
        <w:rPr>
          <w:w w:val="95"/>
        </w:rPr>
        <w:t>Protocol</w:t>
      </w:r>
      <w:r>
        <w:rPr>
          <w:spacing w:val="-19"/>
          <w:w w:val="95"/>
        </w:rPr>
        <w:t xml:space="preserve"> </w:t>
      </w:r>
      <w:r>
        <w:rPr>
          <w:w w:val="95"/>
        </w:rPr>
        <w:t>(IP)</w:t>
      </w:r>
      <w:r>
        <w:rPr>
          <w:spacing w:val="-19"/>
          <w:w w:val="95"/>
        </w:rPr>
        <w:t xml:space="preserve"> </w:t>
      </w:r>
      <w:r>
        <w:rPr>
          <w:w w:val="95"/>
        </w:rPr>
        <w:t>suite</w:t>
      </w:r>
      <w:r>
        <w:rPr>
          <w:spacing w:val="-19"/>
          <w:w w:val="95"/>
        </w:rPr>
        <w:t xml:space="preserve"> </w:t>
      </w:r>
      <w:r>
        <w:rPr>
          <w:w w:val="95"/>
        </w:rPr>
        <w:t>was</w:t>
      </w:r>
      <w:r>
        <w:rPr>
          <w:spacing w:val="-19"/>
          <w:w w:val="95"/>
        </w:rPr>
        <w:t xml:space="preserve"> </w:t>
      </w:r>
      <w:r>
        <w:rPr>
          <w:w w:val="95"/>
        </w:rPr>
        <w:t>developed</w:t>
      </w:r>
      <w:r>
        <w:rPr>
          <w:spacing w:val="-19"/>
          <w:w w:val="95"/>
        </w:rPr>
        <w:t xml:space="preserve"> </w:t>
      </w:r>
      <w:r>
        <w:rPr>
          <w:w w:val="95"/>
        </w:rPr>
        <w:t>decades</w:t>
      </w:r>
      <w:r>
        <w:rPr>
          <w:spacing w:val="-19"/>
          <w:w w:val="95"/>
        </w:rPr>
        <w:t xml:space="preserve"> </w:t>
      </w:r>
      <w:r>
        <w:rPr>
          <w:w w:val="95"/>
        </w:rPr>
        <w:t>ago for</w:t>
      </w:r>
      <w:r>
        <w:rPr>
          <w:spacing w:val="-8"/>
          <w:w w:val="95"/>
        </w:rPr>
        <w:t xml:space="preserve"> </w:t>
      </w:r>
      <w:r>
        <w:rPr>
          <w:w w:val="95"/>
        </w:rPr>
        <w:t>communications</w:t>
      </w:r>
      <w:r>
        <w:rPr>
          <w:spacing w:val="-7"/>
          <w:w w:val="95"/>
        </w:rPr>
        <w:t xml:space="preserve"> </w:t>
      </w:r>
      <w:r>
        <w:rPr>
          <w:w w:val="95"/>
        </w:rPr>
        <w:t>needs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have</w:t>
      </w:r>
      <w:r>
        <w:rPr>
          <w:spacing w:val="-7"/>
          <w:w w:val="95"/>
        </w:rPr>
        <w:t xml:space="preserve"> </w:t>
      </w:r>
      <w:r>
        <w:rPr>
          <w:w w:val="95"/>
        </w:rPr>
        <w:t>evolved</w:t>
      </w:r>
      <w:r>
        <w:rPr>
          <w:spacing w:val="-7"/>
          <w:w w:val="95"/>
        </w:rPr>
        <w:t xml:space="preserve"> </w:t>
      </w:r>
      <w:r>
        <w:rPr>
          <w:w w:val="95"/>
        </w:rPr>
        <w:t>significantly since</w:t>
      </w:r>
      <w:r>
        <w:rPr>
          <w:spacing w:val="-36"/>
          <w:w w:val="95"/>
        </w:rPr>
        <w:t xml:space="preserve"> </w:t>
      </w:r>
      <w:r>
        <w:rPr>
          <w:w w:val="95"/>
        </w:rPr>
        <w:t>then.</w:t>
      </w:r>
      <w:r>
        <w:rPr>
          <w:spacing w:val="-35"/>
          <w:w w:val="95"/>
        </w:rPr>
        <w:t xml:space="preserve"> </w:t>
      </w:r>
      <w:r>
        <w:rPr>
          <w:w w:val="95"/>
        </w:rPr>
        <w:t>Continued</w:t>
      </w:r>
      <w:r>
        <w:rPr>
          <w:spacing w:val="-35"/>
          <w:w w:val="95"/>
        </w:rPr>
        <w:t xml:space="preserve"> </w:t>
      </w:r>
      <w:r>
        <w:rPr>
          <w:w w:val="95"/>
        </w:rPr>
        <w:t>use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protocol</w:t>
      </w:r>
      <w:r>
        <w:rPr>
          <w:spacing w:val="-35"/>
          <w:w w:val="95"/>
        </w:rPr>
        <w:t xml:space="preserve"> </w:t>
      </w:r>
      <w:r>
        <w:rPr>
          <w:w w:val="95"/>
        </w:rPr>
        <w:t>suite</w:t>
      </w:r>
      <w:r>
        <w:rPr>
          <w:spacing w:val="-36"/>
          <w:w w:val="95"/>
        </w:rPr>
        <w:t xml:space="preserve"> </w:t>
      </w:r>
      <w:r>
        <w:rPr>
          <w:w w:val="95"/>
        </w:rPr>
        <w:t>has</w:t>
      </w:r>
      <w:r>
        <w:rPr>
          <w:spacing w:val="-35"/>
          <w:w w:val="95"/>
        </w:rPr>
        <w:t xml:space="preserve"> </w:t>
      </w:r>
      <w:r>
        <w:rPr>
          <w:w w:val="95"/>
        </w:rPr>
        <w:t>resulted</w:t>
      </w:r>
      <w:r>
        <w:rPr>
          <w:spacing w:val="-35"/>
          <w:w w:val="95"/>
        </w:rPr>
        <w:t xml:space="preserve"> </w:t>
      </w:r>
      <w:r>
        <w:rPr>
          <w:w w:val="95"/>
        </w:rPr>
        <w:t>in inefficient</w:t>
      </w:r>
      <w:r>
        <w:rPr>
          <w:spacing w:val="-21"/>
          <w:w w:val="95"/>
        </w:rPr>
        <w:t xml:space="preserve"> </w:t>
      </w:r>
      <w:r>
        <w:rPr>
          <w:w w:val="95"/>
        </w:rPr>
        <w:t>operations</w:t>
      </w:r>
      <w:r>
        <w:rPr>
          <w:spacing w:val="-21"/>
          <w:w w:val="95"/>
        </w:rPr>
        <w:t xml:space="preserve"> </w:t>
      </w:r>
      <w:r>
        <w:rPr>
          <w:w w:val="95"/>
        </w:rPr>
        <w:t>which</w:t>
      </w:r>
      <w:r>
        <w:rPr>
          <w:spacing w:val="-21"/>
          <w:w w:val="95"/>
        </w:rPr>
        <w:t xml:space="preserve"> </w:t>
      </w:r>
      <w:r>
        <w:rPr>
          <w:w w:val="95"/>
        </w:rPr>
        <w:t>manifest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>(1)</w:t>
      </w:r>
      <w:r>
        <w:rPr>
          <w:spacing w:val="-21"/>
          <w:w w:val="95"/>
        </w:rPr>
        <w:t xml:space="preserve"> </w:t>
      </w:r>
      <w:r>
        <w:rPr>
          <w:w w:val="95"/>
        </w:rPr>
        <w:t>increasing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com- </w:t>
      </w:r>
      <w:r>
        <w:rPr>
          <w:w w:val="95"/>
        </w:rPr>
        <w:t>plexity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route</w:t>
      </w:r>
      <w:r>
        <w:rPr>
          <w:spacing w:val="-24"/>
          <w:w w:val="95"/>
        </w:rPr>
        <w:t xml:space="preserve"> </w:t>
      </w:r>
      <w:r>
        <w:rPr>
          <w:w w:val="95"/>
        </w:rPr>
        <w:t>discovery,</w:t>
      </w:r>
      <w:r>
        <w:rPr>
          <w:spacing w:val="-23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routing</w:t>
      </w:r>
      <w:r>
        <w:rPr>
          <w:spacing w:val="-23"/>
          <w:w w:val="95"/>
        </w:rPr>
        <w:t xml:space="preserve"> </w:t>
      </w:r>
      <w:r>
        <w:rPr>
          <w:w w:val="95"/>
        </w:rPr>
        <w:t>protocols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disseminate </w:t>
      </w:r>
      <w:r>
        <w:rPr>
          <w:w w:val="90"/>
        </w:rPr>
        <w:t>discovery</w:t>
      </w:r>
      <w:r>
        <w:rPr>
          <w:spacing w:val="-8"/>
          <w:w w:val="90"/>
        </w:rPr>
        <w:t xml:space="preserve"> </w:t>
      </w:r>
      <w:r>
        <w:rPr>
          <w:w w:val="90"/>
        </w:rPr>
        <w:t>messages</w:t>
      </w:r>
      <w:r>
        <w:rPr>
          <w:spacing w:val="-7"/>
          <w:w w:val="90"/>
        </w:rPr>
        <w:t xml:space="preserve"> </w:t>
      </w:r>
      <w:r>
        <w:rPr>
          <w:w w:val="90"/>
        </w:rPr>
        <w:t>network-wide,</w:t>
      </w:r>
      <w:r>
        <w:rPr>
          <w:spacing w:val="-8"/>
          <w:w w:val="90"/>
        </w:rPr>
        <w:t xml:space="preserve"> </w:t>
      </w:r>
      <w:r>
        <w:rPr>
          <w:w w:val="90"/>
        </w:rPr>
        <w:t>(2)</w:t>
      </w:r>
      <w:r>
        <w:rPr>
          <w:spacing w:val="-7"/>
          <w:w w:val="90"/>
        </w:rPr>
        <w:t xml:space="preserve"> </w:t>
      </w:r>
      <w:r>
        <w:rPr>
          <w:w w:val="90"/>
        </w:rPr>
        <w:t>instability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latency </w:t>
      </w:r>
      <w:r>
        <w:rPr>
          <w:w w:val="95"/>
        </w:rPr>
        <w:t>during</w:t>
      </w:r>
      <w:r>
        <w:rPr>
          <w:spacing w:val="-12"/>
          <w:w w:val="95"/>
        </w:rPr>
        <w:t xml:space="preserve"> </w:t>
      </w:r>
      <w:r>
        <w:rPr>
          <w:w w:val="95"/>
        </w:rPr>
        <w:t>failure</w:t>
      </w:r>
      <w:r>
        <w:rPr>
          <w:spacing w:val="-11"/>
          <w:w w:val="95"/>
        </w:rPr>
        <w:t xml:space="preserve"> </w:t>
      </w:r>
      <w:r>
        <w:rPr>
          <w:w w:val="95"/>
        </w:rPr>
        <w:t>recovery,</w:t>
      </w:r>
      <w:r>
        <w:rPr>
          <w:spacing w:val="-12"/>
          <w:w w:val="95"/>
        </w:rPr>
        <w:t xml:space="preserve"> </w:t>
      </w:r>
      <w:r>
        <w:rPr>
          <w:w w:val="95"/>
        </w:rPr>
        <w:t>(3)</w:t>
      </w:r>
      <w:r>
        <w:rPr>
          <w:spacing w:val="-11"/>
          <w:w w:val="95"/>
        </w:rPr>
        <w:t xml:space="preserve"> </w:t>
      </w:r>
      <w:r>
        <w:rPr>
          <w:w w:val="95"/>
        </w:rPr>
        <w:t>inefficiency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inadequacy</w:t>
      </w:r>
      <w:r>
        <w:rPr>
          <w:spacing w:val="-11"/>
          <w:w w:val="95"/>
        </w:rPr>
        <w:t xml:space="preserve"> </w:t>
      </w:r>
      <w:r>
        <w:rPr>
          <w:w w:val="95"/>
        </w:rPr>
        <w:t>to extend</w:t>
      </w:r>
      <w:r>
        <w:rPr>
          <w:spacing w:val="-6"/>
          <w:w w:val="95"/>
        </w:rPr>
        <w:t xml:space="preserve"> </w:t>
      </w:r>
      <w:r>
        <w:rPr>
          <w:w w:val="95"/>
        </w:rPr>
        <w:t>IP</w:t>
      </w:r>
      <w:r>
        <w:rPr>
          <w:spacing w:val="-5"/>
          <w:w w:val="95"/>
        </w:rPr>
        <w:t xml:space="preserve"> </w:t>
      </w:r>
      <w:r>
        <w:rPr>
          <w:w w:val="95"/>
        </w:rPr>
        <w:t>addresses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limited</w:t>
      </w:r>
      <w:r>
        <w:rPr>
          <w:spacing w:val="-5"/>
          <w:w w:val="95"/>
        </w:rPr>
        <w:t xml:space="preserve"> </w:t>
      </w:r>
      <w:r>
        <w:rPr>
          <w:w w:val="95"/>
        </w:rPr>
        <w:t>domains,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lastly,</w:t>
      </w:r>
      <w:r>
        <w:rPr>
          <w:spacing w:val="-5"/>
          <w:w w:val="95"/>
        </w:rPr>
        <w:t xml:space="preserve"> </w:t>
      </w:r>
      <w:r>
        <w:rPr>
          <w:w w:val="95"/>
        </w:rPr>
        <w:t>(4)</w:t>
      </w:r>
      <w:r>
        <w:rPr>
          <w:spacing w:val="-5"/>
          <w:w w:val="95"/>
        </w:rPr>
        <w:t xml:space="preserve"> </w:t>
      </w:r>
      <w:r>
        <w:rPr>
          <w:w w:val="95"/>
        </w:rPr>
        <w:t>the complexity</w:t>
      </w:r>
      <w:r>
        <w:rPr>
          <w:spacing w:val="-13"/>
          <w:w w:val="95"/>
        </w:rPr>
        <w:t xml:space="preserve"> </w:t>
      </w:r>
      <w:r>
        <w:rPr>
          <w:w w:val="95"/>
        </w:rPr>
        <w:t>at</w:t>
      </w:r>
      <w:r>
        <w:rPr>
          <w:spacing w:val="-13"/>
          <w:w w:val="95"/>
        </w:rPr>
        <w:t xml:space="preserve"> </w:t>
      </w:r>
      <w:r>
        <w:rPr>
          <w:w w:val="95"/>
        </w:rPr>
        <w:t>border</w:t>
      </w:r>
      <w:r>
        <w:rPr>
          <w:spacing w:val="-13"/>
          <w:w w:val="95"/>
        </w:rPr>
        <w:t xml:space="preserve"> </w:t>
      </w:r>
      <w:r>
        <w:rPr>
          <w:w w:val="95"/>
        </w:rPr>
        <w:t>routers</w:t>
      </w:r>
      <w:r>
        <w:rPr>
          <w:spacing w:val="-12"/>
          <w:w w:val="95"/>
        </w:rPr>
        <w:t xml:space="preserve"> </w:t>
      </w:r>
      <w:r>
        <w:rPr>
          <w:w w:val="95"/>
        </w:rPr>
        <w:t>due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interworking</w:t>
      </w:r>
      <w:r>
        <w:rPr>
          <w:spacing w:val="-12"/>
          <w:w w:val="95"/>
        </w:rPr>
        <w:t xml:space="preserve"> </w:t>
      </w:r>
      <w:r>
        <w:rPr>
          <w:w w:val="95"/>
        </w:rPr>
        <w:t>between OSPF,</w:t>
      </w:r>
      <w:r>
        <w:rPr>
          <w:spacing w:val="-10"/>
          <w:w w:val="95"/>
        </w:rPr>
        <w:t xml:space="preserve"> </w:t>
      </w:r>
      <w:r>
        <w:rPr>
          <w:w w:val="95"/>
        </w:rPr>
        <w:t>internal</w:t>
      </w:r>
      <w:r>
        <w:rPr>
          <w:spacing w:val="-9"/>
          <w:w w:val="95"/>
        </w:rPr>
        <w:t xml:space="preserve"> </w:t>
      </w:r>
      <w:r>
        <w:rPr>
          <w:w w:val="95"/>
        </w:rPr>
        <w:t>BGP</w:t>
      </w:r>
      <w:r>
        <w:rPr>
          <w:spacing w:val="-9"/>
          <w:w w:val="95"/>
        </w:rPr>
        <w:t xml:space="preserve"> </w:t>
      </w:r>
      <w:r>
        <w:rPr>
          <w:w w:val="95"/>
        </w:rPr>
        <w:t>(iBGP)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external</w:t>
      </w:r>
      <w:r>
        <w:rPr>
          <w:spacing w:val="-9"/>
          <w:w w:val="95"/>
        </w:rPr>
        <w:t xml:space="preserve"> </w:t>
      </w:r>
      <w:r>
        <w:rPr>
          <w:w w:val="95"/>
        </w:rPr>
        <w:t>BGP</w:t>
      </w:r>
      <w:r>
        <w:rPr>
          <w:spacing w:val="-9"/>
          <w:w w:val="95"/>
        </w:rPr>
        <w:t xml:space="preserve"> </w:t>
      </w:r>
      <w:r>
        <w:rPr>
          <w:w w:val="95"/>
        </w:rPr>
        <w:t>(eBGP),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each </w:t>
      </w:r>
      <w:r>
        <w:t>using a different</w:t>
      </w:r>
      <w:r>
        <w:rPr>
          <w:spacing w:val="-14"/>
        </w:rPr>
        <w:t xml:space="preserve"> </w:t>
      </w:r>
      <w:r>
        <w:t>technique.</w:t>
      </w:r>
    </w:p>
    <w:p w:rsidR="00FC3AD9" w:rsidRDefault="00386B3A">
      <w:pPr>
        <w:pStyle w:val="BodyText"/>
        <w:spacing w:line="213" w:lineRule="auto"/>
        <w:ind w:left="108" w:right="100" w:firstLine="199"/>
      </w:pPr>
      <w:r>
        <w:t>One</w:t>
      </w:r>
      <w:r>
        <w:rPr>
          <w:spacing w:val="-13"/>
        </w:rPr>
        <w:t xml:space="preserve"> </w:t>
      </w:r>
      <w:r>
        <w:t>viable</w:t>
      </w:r>
      <w:r>
        <w:rPr>
          <w:spacing w:val="-13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escalating</w:t>
      </w:r>
      <w:r>
        <w:rPr>
          <w:spacing w:val="-1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6"/>
        </w:rPr>
        <w:t xml:space="preserve">re- </w:t>
      </w:r>
      <w:r>
        <w:rPr>
          <w:w w:val="95"/>
        </w:rPr>
        <w:t>think</w:t>
      </w:r>
      <w:r>
        <w:rPr>
          <w:spacing w:val="-8"/>
          <w:w w:val="95"/>
        </w:rPr>
        <w:t xml:space="preserve"> </w:t>
      </w:r>
      <w:r>
        <w:rPr>
          <w:w w:val="95"/>
        </w:rPr>
        <w:t>our</w:t>
      </w:r>
      <w:r>
        <w:rPr>
          <w:spacing w:val="-7"/>
          <w:w w:val="95"/>
        </w:rPr>
        <w:t xml:space="preserve"> </w:t>
      </w:r>
      <w:r>
        <w:rPr>
          <w:w w:val="95"/>
        </w:rPr>
        <w:t>approach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addressing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routing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Inter- </w:t>
      </w:r>
      <w:r>
        <w:t>net.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 xml:space="preserve">current </w:t>
      </w:r>
      <w:r>
        <w:rPr>
          <w:w w:val="95"/>
        </w:rPr>
        <w:t xml:space="preserve">addressing and routing schemes in the interim. The </w:t>
      </w:r>
      <w:r>
        <w:rPr>
          <w:spacing w:val="-3"/>
          <w:w w:val="95"/>
        </w:rPr>
        <w:t xml:space="preserve">Expe- </w:t>
      </w:r>
      <w:r>
        <w:rPr>
          <w:w w:val="95"/>
        </w:rPr>
        <w:t>dited</w:t>
      </w:r>
      <w:r>
        <w:rPr>
          <w:spacing w:val="-31"/>
          <w:w w:val="95"/>
        </w:rPr>
        <w:t xml:space="preserve"> </w:t>
      </w:r>
      <w:r>
        <w:rPr>
          <w:w w:val="95"/>
        </w:rPr>
        <w:t>Internet</w:t>
      </w:r>
      <w:r>
        <w:rPr>
          <w:spacing w:val="-31"/>
          <w:w w:val="95"/>
        </w:rPr>
        <w:t xml:space="preserve"> </w:t>
      </w:r>
      <w:r>
        <w:rPr>
          <w:w w:val="95"/>
        </w:rPr>
        <w:t>Bypass</w:t>
      </w:r>
      <w:r>
        <w:rPr>
          <w:spacing w:val="-31"/>
          <w:w w:val="95"/>
        </w:rPr>
        <w:t xml:space="preserve"> </w:t>
      </w:r>
      <w:r>
        <w:rPr>
          <w:w w:val="95"/>
        </w:rPr>
        <w:t>protocol</w:t>
      </w:r>
      <w:r>
        <w:rPr>
          <w:spacing w:val="-31"/>
          <w:w w:val="95"/>
        </w:rPr>
        <w:t xml:space="preserve"> </w:t>
      </w:r>
      <w:r>
        <w:rPr>
          <w:w w:val="95"/>
        </w:rPr>
        <w:t>(EIBP)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clean</w:t>
      </w:r>
      <w:r>
        <w:rPr>
          <w:spacing w:val="-31"/>
          <w:w w:val="95"/>
        </w:rPr>
        <w:t xml:space="preserve"> </w:t>
      </w:r>
      <w:r>
        <w:rPr>
          <w:w w:val="95"/>
        </w:rPr>
        <w:t>slate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solution </w:t>
      </w:r>
      <w:r>
        <w:t>designed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address</w:t>
      </w:r>
      <w:r>
        <w:rPr>
          <w:spacing w:val="-19"/>
        </w:rPr>
        <w:t xml:space="preserve"> </w:t>
      </w:r>
      <w:r>
        <w:t>several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challenges.</w:t>
      </w:r>
      <w:r>
        <w:rPr>
          <w:spacing w:val="-18"/>
        </w:rPr>
        <w:t xml:space="preserve"> </w:t>
      </w:r>
      <w:r>
        <w:t>(1)</w:t>
      </w:r>
      <w:r>
        <w:rPr>
          <w:spacing w:val="-19"/>
        </w:rPr>
        <w:t xml:space="preserve"> </w:t>
      </w:r>
      <w:r>
        <w:t xml:space="preserve">EIBP </w:t>
      </w:r>
      <w:r>
        <w:rPr>
          <w:w w:val="95"/>
        </w:rPr>
        <w:t xml:space="preserve">auto assigns multiple routable addresses to routers based </w:t>
      </w:r>
      <w:r>
        <w:t>on</w:t>
      </w:r>
      <w:r>
        <w:rPr>
          <w:spacing w:val="-30"/>
        </w:rPr>
        <w:t xml:space="preserve"> </w:t>
      </w:r>
      <w:r>
        <w:t>their</w:t>
      </w:r>
      <w:r>
        <w:rPr>
          <w:spacing w:val="-30"/>
        </w:rPr>
        <w:t xml:space="preserve"> </w:t>
      </w:r>
      <w:r>
        <w:t>position</w:t>
      </w:r>
      <w:r>
        <w:rPr>
          <w:spacing w:val="-29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network</w:t>
      </w:r>
      <w:r>
        <w:rPr>
          <w:spacing w:val="-30"/>
        </w:rPr>
        <w:t xml:space="preserve"> </w:t>
      </w:r>
      <w:r>
        <w:t>structure</w:t>
      </w:r>
      <w:r>
        <w:rPr>
          <w:spacing w:val="-29"/>
        </w:rPr>
        <w:t xml:space="preserve"> </w:t>
      </w:r>
      <w:r>
        <w:t>(physical</w:t>
      </w:r>
      <w:r>
        <w:rPr>
          <w:spacing w:val="-30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rPr>
          <w:spacing w:val="-4"/>
        </w:rPr>
        <w:t xml:space="preserve">vir- </w:t>
      </w:r>
      <w:r>
        <w:t>tual);</w:t>
      </w:r>
      <w:r>
        <w:rPr>
          <w:spacing w:val="-24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avoids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need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complex</w:t>
      </w:r>
      <w:r>
        <w:rPr>
          <w:spacing w:val="-23"/>
        </w:rPr>
        <w:t xml:space="preserve"> </w:t>
      </w:r>
      <w:r>
        <w:t>routing</w:t>
      </w:r>
      <w:r>
        <w:rPr>
          <w:spacing w:val="-23"/>
        </w:rPr>
        <w:t xml:space="preserve"> </w:t>
      </w:r>
      <w:r>
        <w:t xml:space="preserve">protocols. </w:t>
      </w:r>
      <w:r>
        <w:rPr>
          <w:w w:val="90"/>
        </w:rPr>
        <w:t>Current</w:t>
      </w:r>
      <w:r>
        <w:rPr>
          <w:spacing w:val="-8"/>
          <w:w w:val="90"/>
        </w:rPr>
        <w:t xml:space="preserve"> </w:t>
      </w:r>
      <w:r>
        <w:rPr>
          <w:w w:val="90"/>
        </w:rPr>
        <w:t>routing</w:t>
      </w:r>
      <w:r>
        <w:rPr>
          <w:spacing w:val="-7"/>
          <w:w w:val="90"/>
        </w:rPr>
        <w:t xml:space="preserve"> </w:t>
      </w:r>
      <w:r>
        <w:rPr>
          <w:w w:val="90"/>
        </w:rPr>
        <w:t>protocols</w:t>
      </w:r>
      <w:r>
        <w:rPr>
          <w:spacing w:val="-7"/>
          <w:w w:val="90"/>
        </w:rPr>
        <w:t xml:space="preserve"> </w:t>
      </w:r>
      <w:r>
        <w:rPr>
          <w:w w:val="90"/>
        </w:rPr>
        <w:t>disseminate</w:t>
      </w:r>
      <w:r>
        <w:rPr>
          <w:spacing w:val="-8"/>
          <w:w w:val="90"/>
        </w:rPr>
        <w:t xml:space="preserve"> </w:t>
      </w:r>
      <w:r>
        <w:rPr>
          <w:w w:val="90"/>
        </w:rPr>
        <w:t>topology</w:t>
      </w:r>
      <w:r>
        <w:rPr>
          <w:spacing w:val="-7"/>
          <w:w w:val="90"/>
        </w:rPr>
        <w:t xml:space="preserve"> </w:t>
      </w:r>
      <w:r>
        <w:rPr>
          <w:w w:val="90"/>
        </w:rPr>
        <w:t>changes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due to component failures network-wide and use interim fixes to </w:t>
      </w:r>
      <w:r>
        <w:rPr>
          <w:w w:val="95"/>
        </w:rPr>
        <w:t>speedup</w:t>
      </w:r>
      <w:r>
        <w:rPr>
          <w:spacing w:val="-28"/>
          <w:w w:val="95"/>
        </w:rPr>
        <w:t xml:space="preserve"> </w:t>
      </w:r>
      <w:r>
        <w:rPr>
          <w:w w:val="95"/>
        </w:rPr>
        <w:t>recovery</w:t>
      </w:r>
      <w:r>
        <w:rPr>
          <w:spacing w:val="-28"/>
          <w:w w:val="95"/>
        </w:rPr>
        <w:t xml:space="preserve"> </w:t>
      </w:r>
      <w:r>
        <w:rPr>
          <w:w w:val="95"/>
        </w:rPr>
        <w:t>at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failure</w:t>
      </w:r>
      <w:r>
        <w:rPr>
          <w:spacing w:val="-28"/>
          <w:w w:val="95"/>
        </w:rPr>
        <w:t xml:space="preserve"> </w:t>
      </w:r>
      <w:r>
        <w:rPr>
          <w:w w:val="95"/>
        </w:rPr>
        <w:t>points.</w:t>
      </w:r>
      <w:r>
        <w:rPr>
          <w:spacing w:val="-28"/>
          <w:w w:val="95"/>
        </w:rPr>
        <w:t xml:space="preserve"> </w:t>
      </w:r>
      <w:r>
        <w:rPr>
          <w:w w:val="95"/>
        </w:rPr>
        <w:t>(2)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EIBP,</w:t>
      </w:r>
      <w:r>
        <w:rPr>
          <w:spacing w:val="-28"/>
          <w:w w:val="95"/>
        </w:rPr>
        <w:t xml:space="preserve"> </w:t>
      </w:r>
      <w:r>
        <w:rPr>
          <w:w w:val="95"/>
        </w:rPr>
        <w:t>failure information is disseminated only to neighbor routers and fast</w:t>
      </w:r>
      <w:r>
        <w:rPr>
          <w:spacing w:val="-31"/>
          <w:w w:val="95"/>
        </w:rPr>
        <w:t xml:space="preserve"> </w:t>
      </w:r>
      <w:r>
        <w:rPr>
          <w:w w:val="95"/>
        </w:rPr>
        <w:t>failure</w:t>
      </w:r>
      <w:r>
        <w:rPr>
          <w:spacing w:val="-31"/>
          <w:w w:val="95"/>
        </w:rPr>
        <w:t xml:space="preserve"> </w:t>
      </w:r>
      <w:r>
        <w:rPr>
          <w:w w:val="95"/>
        </w:rPr>
        <w:t>recovery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inherent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protocol</w:t>
      </w:r>
      <w:r>
        <w:rPr>
          <w:spacing w:val="-31"/>
          <w:w w:val="95"/>
        </w:rPr>
        <w:t xml:space="preserve"> </w:t>
      </w:r>
      <w:r>
        <w:rPr>
          <w:w w:val="95"/>
        </w:rPr>
        <w:t>design.</w:t>
      </w:r>
      <w:r>
        <w:rPr>
          <w:spacing w:val="-31"/>
          <w:w w:val="95"/>
        </w:rPr>
        <w:t xml:space="preserve"> </w:t>
      </w:r>
      <w:r>
        <w:rPr>
          <w:spacing w:val="-7"/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use the</w:t>
      </w:r>
      <w:r>
        <w:rPr>
          <w:spacing w:val="-23"/>
          <w:w w:val="95"/>
        </w:rPr>
        <w:t xml:space="preserve"> </w:t>
      </w:r>
      <w:r>
        <w:rPr>
          <w:w w:val="95"/>
        </w:rPr>
        <w:t>proposed</w:t>
      </w:r>
      <w:r>
        <w:rPr>
          <w:spacing w:val="-23"/>
          <w:w w:val="95"/>
        </w:rPr>
        <w:t xml:space="preserve"> </w:t>
      </w:r>
      <w:r>
        <w:rPr>
          <w:w w:val="95"/>
        </w:rPr>
        <w:t>addressing</w:t>
      </w:r>
      <w:r>
        <w:rPr>
          <w:spacing w:val="-23"/>
          <w:w w:val="95"/>
        </w:rPr>
        <w:t xml:space="preserve"> </w:t>
      </w:r>
      <w:r>
        <w:rPr>
          <w:w w:val="95"/>
        </w:rPr>
        <w:t>scheme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routing,</w:t>
      </w:r>
      <w:r>
        <w:rPr>
          <w:spacing w:val="-23"/>
          <w:w w:val="95"/>
        </w:rPr>
        <w:t xml:space="preserve"> </w:t>
      </w:r>
      <w:r>
        <w:rPr>
          <w:w w:val="95"/>
        </w:rPr>
        <w:t>EIBP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includes </w:t>
      </w:r>
      <w:r>
        <w:t>data</w:t>
      </w:r>
      <w:r>
        <w:rPr>
          <w:spacing w:val="-29"/>
        </w:rPr>
        <w:t xml:space="preserve"> </w:t>
      </w:r>
      <w:r>
        <w:t>plane</w:t>
      </w:r>
      <w:r>
        <w:rPr>
          <w:spacing w:val="-28"/>
        </w:rPr>
        <w:t xml:space="preserve"> </w:t>
      </w:r>
      <w:r>
        <w:t>operations</w:t>
      </w:r>
      <w:r>
        <w:rPr>
          <w:spacing w:val="-29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tunnel</w:t>
      </w:r>
      <w:r>
        <w:rPr>
          <w:spacing w:val="-28"/>
        </w:rPr>
        <w:t xml:space="preserve"> </w:t>
      </w:r>
      <w:r>
        <w:t>packets</w:t>
      </w:r>
      <w:r>
        <w:rPr>
          <w:spacing w:val="-29"/>
        </w:rPr>
        <w:t xml:space="preserve"> </w:t>
      </w:r>
      <w:r>
        <w:t>between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 xml:space="preserve">source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destination</w:t>
      </w:r>
      <w:r>
        <w:rPr>
          <w:spacing w:val="-10"/>
          <w:w w:val="95"/>
        </w:rPr>
        <w:t xml:space="preserve"> </w:t>
      </w:r>
      <w:r>
        <w:rPr>
          <w:w w:val="95"/>
        </w:rPr>
        <w:t>IP</w:t>
      </w:r>
      <w:r>
        <w:rPr>
          <w:spacing w:val="-11"/>
          <w:w w:val="95"/>
        </w:rPr>
        <w:t xml:space="preserve"> </w:t>
      </w:r>
      <w:r>
        <w:rPr>
          <w:w w:val="95"/>
        </w:rPr>
        <w:t>host/network.</w:t>
      </w:r>
      <w:r>
        <w:rPr>
          <w:spacing w:val="-10"/>
          <w:w w:val="95"/>
        </w:rPr>
        <w:t xml:space="preserve"> </w:t>
      </w:r>
      <w:r>
        <w:rPr>
          <w:w w:val="95"/>
        </w:rPr>
        <w:t>(3)Thus,</w:t>
      </w:r>
      <w:r>
        <w:rPr>
          <w:spacing w:val="-10"/>
          <w:w w:val="95"/>
        </w:rPr>
        <w:t xml:space="preserve"> </w:t>
      </w:r>
      <w:r>
        <w:rPr>
          <w:w w:val="95"/>
        </w:rPr>
        <w:t>EIBP</w:t>
      </w:r>
      <w:r>
        <w:rPr>
          <w:spacing w:val="-11"/>
          <w:w w:val="95"/>
        </w:rPr>
        <w:t xml:space="preserve"> </w:t>
      </w:r>
      <w:r>
        <w:rPr>
          <w:w w:val="95"/>
        </w:rPr>
        <w:t>can</w:t>
      </w:r>
      <w:r>
        <w:rPr>
          <w:spacing w:val="-10"/>
          <w:w w:val="95"/>
        </w:rPr>
        <w:t xml:space="preserve"> </w:t>
      </w:r>
      <w:r>
        <w:rPr>
          <w:w w:val="95"/>
        </w:rPr>
        <w:t>tunnel packets between limited domains without changing their domain</w:t>
      </w:r>
      <w:r>
        <w:rPr>
          <w:spacing w:val="-7"/>
          <w:w w:val="95"/>
        </w:rPr>
        <w:t xml:space="preserve"> </w:t>
      </w:r>
      <w:r>
        <w:rPr>
          <w:w w:val="95"/>
        </w:rPr>
        <w:t>specific</w:t>
      </w:r>
      <w:r>
        <w:rPr>
          <w:spacing w:val="-8"/>
          <w:w w:val="95"/>
        </w:rPr>
        <w:t xml:space="preserve"> </w:t>
      </w:r>
      <w:r>
        <w:rPr>
          <w:w w:val="95"/>
        </w:rPr>
        <w:t>addresses</w:t>
      </w:r>
      <w:r>
        <w:rPr>
          <w:spacing w:val="-7"/>
          <w:w w:val="95"/>
        </w:rPr>
        <w:t xml:space="preserve"> </w:t>
      </w:r>
      <w:r>
        <w:rPr>
          <w:w w:val="95"/>
        </w:rPr>
        <w:t>[</w:t>
      </w:r>
      <w:hyperlink w:anchor="_bookmark12" w:history="1">
        <w:r>
          <w:rPr>
            <w:w w:val="95"/>
          </w:rPr>
          <w:t>8</w:t>
        </w:r>
      </w:hyperlink>
      <w:r>
        <w:rPr>
          <w:w w:val="95"/>
        </w:rPr>
        <w:t>].</w:t>
      </w:r>
      <w:r>
        <w:rPr>
          <w:spacing w:val="-7"/>
          <w:w w:val="95"/>
        </w:rPr>
        <w:t xml:space="preserve"> </w:t>
      </w:r>
      <w:r>
        <w:rPr>
          <w:w w:val="95"/>
        </w:rPr>
        <w:t>Lastly,</w:t>
      </w:r>
      <w:r>
        <w:rPr>
          <w:spacing w:val="-7"/>
          <w:w w:val="95"/>
        </w:rPr>
        <w:t xml:space="preserve"> </w:t>
      </w:r>
      <w:r>
        <w:rPr>
          <w:w w:val="95"/>
        </w:rPr>
        <w:t>(4)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this</w:t>
      </w:r>
      <w:r>
        <w:rPr>
          <w:spacing w:val="-8"/>
          <w:w w:val="95"/>
        </w:rPr>
        <w:t xml:space="preserve"> </w:t>
      </w:r>
      <w:r>
        <w:rPr>
          <w:w w:val="95"/>
        </w:rPr>
        <w:t>article,</w:t>
      </w:r>
      <w:r>
        <w:rPr>
          <w:spacing w:val="-7"/>
          <w:w w:val="95"/>
        </w:rPr>
        <w:t xml:space="preserve"> </w:t>
      </w:r>
      <w:r>
        <w:rPr>
          <w:w w:val="95"/>
        </w:rPr>
        <w:t>we add</w:t>
      </w:r>
      <w:r>
        <w:rPr>
          <w:spacing w:val="-23"/>
          <w:w w:val="95"/>
        </w:rPr>
        <w:t xml:space="preserve"> </w:t>
      </w:r>
      <w:r>
        <w:rPr>
          <w:w w:val="95"/>
        </w:rPr>
        <w:t>inter-AS</w:t>
      </w:r>
      <w:r>
        <w:rPr>
          <w:spacing w:val="-22"/>
          <w:w w:val="95"/>
        </w:rPr>
        <w:t xml:space="preserve"> </w:t>
      </w:r>
      <w:r>
        <w:rPr>
          <w:w w:val="95"/>
        </w:rPr>
        <w:t>routing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forwarding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EIBP</w:t>
      </w:r>
      <w:r>
        <w:rPr>
          <w:spacing w:val="-22"/>
          <w:w w:val="95"/>
        </w:rPr>
        <w:t xml:space="preserve"> </w:t>
      </w:r>
      <w:r>
        <w:rPr>
          <w:w w:val="95"/>
        </w:rPr>
        <w:t>operations</w:t>
      </w:r>
      <w:r>
        <w:rPr>
          <w:spacing w:val="-22"/>
          <w:w w:val="95"/>
        </w:rPr>
        <w:t xml:space="preserve"> </w:t>
      </w:r>
      <w:r>
        <w:rPr>
          <w:w w:val="95"/>
        </w:rPr>
        <w:t>by extending</w:t>
      </w:r>
      <w:r>
        <w:rPr>
          <w:spacing w:val="-21"/>
          <w:w w:val="95"/>
        </w:rPr>
        <w:t xml:space="preserve"> </w:t>
      </w:r>
      <w:r>
        <w:rPr>
          <w:w w:val="95"/>
        </w:rPr>
        <w:t>current</w:t>
      </w:r>
      <w:r>
        <w:rPr>
          <w:spacing w:val="-22"/>
          <w:w w:val="95"/>
        </w:rPr>
        <w:t xml:space="preserve"> </w:t>
      </w:r>
      <w:r>
        <w:rPr>
          <w:w w:val="95"/>
        </w:rPr>
        <w:t>EIBP</w:t>
      </w:r>
      <w:r>
        <w:rPr>
          <w:spacing w:val="-20"/>
          <w:w w:val="95"/>
        </w:rPr>
        <w:t xml:space="preserve"> </w:t>
      </w:r>
      <w:r>
        <w:rPr>
          <w:w w:val="95"/>
        </w:rPr>
        <w:t>addressing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routing</w:t>
      </w:r>
      <w:r>
        <w:rPr>
          <w:spacing w:val="-21"/>
          <w:w w:val="95"/>
        </w:rPr>
        <w:t xml:space="preserve"> </w:t>
      </w:r>
      <w:r>
        <w:rPr>
          <w:w w:val="95"/>
        </w:rPr>
        <w:t>concepts</w:t>
      </w:r>
      <w:r>
        <w:rPr>
          <w:spacing w:val="-21"/>
          <w:w w:val="95"/>
        </w:rPr>
        <w:t xml:space="preserve"> </w:t>
      </w:r>
      <w:r>
        <w:rPr>
          <w:w w:val="95"/>
        </w:rPr>
        <w:t>to border</w:t>
      </w:r>
      <w:r>
        <w:rPr>
          <w:spacing w:val="-12"/>
          <w:w w:val="95"/>
        </w:rPr>
        <w:t xml:space="preserve"> </w:t>
      </w:r>
      <w:r>
        <w:rPr>
          <w:w w:val="95"/>
        </w:rPr>
        <w:t>routers</w:t>
      </w:r>
      <w:r>
        <w:rPr>
          <w:spacing w:val="-12"/>
          <w:w w:val="95"/>
        </w:rPr>
        <w:t xml:space="preserve"> </w:t>
      </w:r>
      <w:r>
        <w:rPr>
          <w:w w:val="95"/>
        </w:rPr>
        <w:t>between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reduce</w:t>
      </w:r>
      <w:r>
        <w:rPr>
          <w:spacing w:val="-12"/>
          <w:w w:val="95"/>
        </w:rPr>
        <w:t xml:space="preserve"> </w:t>
      </w:r>
      <w:r>
        <w:rPr>
          <w:w w:val="95"/>
        </w:rPr>
        <w:t>complexity</w:t>
      </w:r>
      <w:r>
        <w:rPr>
          <w:spacing w:val="-12"/>
          <w:w w:val="95"/>
        </w:rPr>
        <w:t xml:space="preserve"> </w:t>
      </w:r>
      <w:r>
        <w:rPr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border </w:t>
      </w:r>
      <w:r>
        <w:t>routers</w:t>
      </w:r>
      <w:r>
        <w:rPr>
          <w:spacing w:val="-4"/>
        </w:rPr>
        <w:t xml:space="preserve"> </w:t>
      </w:r>
      <w:r>
        <w:t>significantly.</w:t>
      </w:r>
    </w:p>
    <w:p w:rsidR="00FC3AD9" w:rsidRDefault="00FC3AD9">
      <w:pPr>
        <w:pStyle w:val="BodyText"/>
        <w:spacing w:before="8"/>
        <w:jc w:val="left"/>
        <w:rPr>
          <w:sz w:val="19"/>
        </w:rPr>
      </w:pPr>
    </w:p>
    <w:p w:rsidR="00FC3AD9" w:rsidRDefault="00386B3A">
      <w:pPr>
        <w:pStyle w:val="Heading2"/>
        <w:numPr>
          <w:ilvl w:val="0"/>
          <w:numId w:val="3"/>
        </w:numPr>
        <w:tabs>
          <w:tab w:val="left" w:pos="470"/>
          <w:tab w:val="left" w:pos="471"/>
        </w:tabs>
      </w:pPr>
      <w:bookmarkStart w:id="4" w:name="2_Background"/>
      <w:bookmarkEnd w:id="4"/>
      <w:r>
        <w:t>BACKGROUND</w:t>
      </w:r>
    </w:p>
    <w:p w:rsidR="00FC3AD9" w:rsidRDefault="00386B3A">
      <w:pPr>
        <w:pStyle w:val="BodyText"/>
        <w:spacing w:before="40" w:line="213" w:lineRule="auto"/>
        <w:ind w:left="101" w:right="112"/>
      </w:pP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comprehensive</w:t>
      </w:r>
      <w:r>
        <w:rPr>
          <w:spacing w:val="-9"/>
          <w:w w:val="90"/>
        </w:rPr>
        <w:t xml:space="preserve"> </w:t>
      </w:r>
      <w:r>
        <w:rPr>
          <w:w w:val="90"/>
        </w:rPr>
        <w:t>coverage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current</w:t>
      </w:r>
      <w:r>
        <w:rPr>
          <w:spacing w:val="-9"/>
          <w:w w:val="90"/>
        </w:rPr>
        <w:t xml:space="preserve"> </w:t>
      </w:r>
      <w:r>
        <w:rPr>
          <w:w w:val="90"/>
        </w:rPr>
        <w:t>efforts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w w:val="90"/>
        </w:rPr>
        <w:t>IP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addressing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routing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found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[</w:t>
      </w:r>
      <w:hyperlink w:anchor="_bookmark11" w:history="1">
        <w:r>
          <w:rPr>
            <w:w w:val="95"/>
          </w:rPr>
          <w:t>6</w:t>
        </w:r>
      </w:hyperlink>
      <w:r>
        <w:rPr>
          <w:w w:val="95"/>
        </w:rPr>
        <w:t>–</w:t>
      </w:r>
      <w:hyperlink w:anchor="_bookmark14" w:history="1">
        <w:r>
          <w:rPr>
            <w:w w:val="95"/>
          </w:rPr>
          <w:t>11</w:t>
        </w:r>
      </w:hyperlink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hyperlink w:anchor="_bookmark16" w:history="1">
        <w:r>
          <w:rPr>
            <w:w w:val="95"/>
          </w:rPr>
          <w:t>14</w:t>
        </w:r>
      </w:hyperlink>
      <w:r>
        <w:rPr>
          <w:w w:val="95"/>
        </w:rPr>
        <w:t>].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background</w:t>
      </w:r>
      <w:r>
        <w:rPr>
          <w:spacing w:val="-29"/>
          <w:w w:val="95"/>
        </w:rPr>
        <w:t xml:space="preserve"> </w:t>
      </w:r>
      <w:r>
        <w:rPr>
          <w:w w:val="95"/>
        </w:rPr>
        <w:t>section, we</w:t>
      </w:r>
      <w:r>
        <w:rPr>
          <w:spacing w:val="-30"/>
          <w:w w:val="95"/>
        </w:rPr>
        <w:t xml:space="preserve"> </w:t>
      </w:r>
      <w:r>
        <w:rPr>
          <w:w w:val="95"/>
        </w:rPr>
        <w:t>hence</w:t>
      </w:r>
      <w:r>
        <w:rPr>
          <w:spacing w:val="-30"/>
          <w:w w:val="95"/>
        </w:rPr>
        <w:t xml:space="preserve"> </w:t>
      </w:r>
      <w:r>
        <w:rPr>
          <w:w w:val="95"/>
        </w:rPr>
        <w:t>restrict</w:t>
      </w:r>
      <w:r>
        <w:rPr>
          <w:spacing w:val="-29"/>
          <w:w w:val="95"/>
        </w:rPr>
        <w:t xml:space="preserve"> </w:t>
      </w:r>
      <w:r>
        <w:rPr>
          <w:w w:val="95"/>
        </w:rPr>
        <w:t>our</w:t>
      </w:r>
      <w:r>
        <w:rPr>
          <w:spacing w:val="-30"/>
          <w:w w:val="95"/>
        </w:rPr>
        <w:t xml:space="preserve"> </w:t>
      </w:r>
      <w:r>
        <w:rPr>
          <w:w w:val="95"/>
        </w:rPr>
        <w:t>discussions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brief</w:t>
      </w:r>
      <w:r>
        <w:rPr>
          <w:spacing w:val="-30"/>
          <w:w w:val="95"/>
        </w:rPr>
        <w:t xml:space="preserve"> </w:t>
      </w:r>
      <w:r>
        <w:rPr>
          <w:w w:val="95"/>
        </w:rPr>
        <w:t>review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EIBP</w:t>
      </w:r>
      <w:r>
        <w:rPr>
          <w:spacing w:val="-30"/>
          <w:w w:val="95"/>
        </w:rPr>
        <w:t xml:space="preserve"> </w:t>
      </w:r>
      <w:r>
        <w:rPr>
          <w:w w:val="95"/>
        </w:rPr>
        <w:t>for intra-AS</w:t>
      </w:r>
      <w:r>
        <w:rPr>
          <w:spacing w:val="-27"/>
          <w:w w:val="95"/>
        </w:rPr>
        <w:t xml:space="preserve"> </w:t>
      </w:r>
      <w:r>
        <w:rPr>
          <w:w w:val="95"/>
        </w:rPr>
        <w:t>routing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lay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foundations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inter-AS</w:t>
      </w:r>
      <w:r>
        <w:rPr>
          <w:spacing w:val="-26"/>
          <w:w w:val="95"/>
        </w:rPr>
        <w:t xml:space="preserve"> </w:t>
      </w:r>
      <w:r>
        <w:rPr>
          <w:w w:val="95"/>
        </w:rPr>
        <w:t>EIBP.</w:t>
      </w:r>
      <w:r>
        <w:rPr>
          <w:spacing w:val="-26"/>
          <w:w w:val="95"/>
        </w:rPr>
        <w:t xml:space="preserve"> </w:t>
      </w:r>
      <w:r>
        <w:rPr>
          <w:spacing w:val="-9"/>
          <w:w w:val="95"/>
        </w:rPr>
        <w:t xml:space="preserve">We </w:t>
      </w:r>
      <w:r>
        <w:rPr>
          <w:w w:val="95"/>
        </w:rPr>
        <w:t>also</w:t>
      </w:r>
      <w:r>
        <w:rPr>
          <w:spacing w:val="-13"/>
          <w:w w:val="95"/>
        </w:rPr>
        <w:t xml:space="preserve"> </w:t>
      </w:r>
      <w:r>
        <w:rPr>
          <w:w w:val="95"/>
        </w:rPr>
        <w:t>discuss</w:t>
      </w:r>
      <w:r>
        <w:rPr>
          <w:spacing w:val="-12"/>
          <w:w w:val="95"/>
        </w:rPr>
        <w:t xml:space="preserve"> </w:t>
      </w:r>
      <w:r>
        <w:rPr>
          <w:w w:val="95"/>
        </w:rPr>
        <w:t>BGP,</w:t>
      </w:r>
      <w:r>
        <w:rPr>
          <w:spacing w:val="-12"/>
          <w:w w:val="95"/>
        </w:rPr>
        <w:t xml:space="preserve"> </w:t>
      </w:r>
      <w:r>
        <w:rPr>
          <w:w w:val="95"/>
        </w:rPr>
        <w:t>OSPF,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their</w:t>
      </w:r>
      <w:r>
        <w:rPr>
          <w:spacing w:val="-12"/>
          <w:w w:val="95"/>
        </w:rPr>
        <w:t xml:space="preserve"> </w:t>
      </w:r>
      <w:r>
        <w:rPr>
          <w:w w:val="95"/>
        </w:rPr>
        <w:t>interaction</w:t>
      </w:r>
      <w:r>
        <w:rPr>
          <w:spacing w:val="-12"/>
          <w:w w:val="95"/>
        </w:rPr>
        <w:t xml:space="preserve"> </w:t>
      </w:r>
      <w:r>
        <w:rPr>
          <w:w w:val="95"/>
        </w:rPr>
        <w:t>at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border</w:t>
      </w:r>
    </w:p>
    <w:p w:rsidR="00FC3AD9" w:rsidRDefault="00FC3AD9">
      <w:pPr>
        <w:spacing w:line="213" w:lineRule="auto"/>
        <w:sectPr w:rsidR="00FC3AD9">
          <w:type w:val="continuous"/>
          <w:pgSz w:w="12240" w:h="15840"/>
          <w:pgMar w:top="1460" w:right="940" w:bottom="280" w:left="960" w:header="720" w:footer="720" w:gutter="0"/>
          <w:cols w:num="2" w:space="720" w:equalWidth="0">
            <w:col w:w="4995" w:space="295"/>
            <w:col w:w="5050"/>
          </w:cols>
        </w:sectPr>
      </w:pPr>
    </w:p>
    <w:p w:rsidR="00FC3AD9" w:rsidRDefault="00386B3A">
      <w:pPr>
        <w:pStyle w:val="BodyText"/>
        <w:spacing w:before="226" w:line="213" w:lineRule="auto"/>
        <w:ind w:left="115" w:right="66"/>
      </w:pPr>
      <w:r>
        <w:rPr>
          <w:w w:val="95"/>
        </w:rPr>
        <w:lastRenderedPageBreak/>
        <w:t>routers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highlight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significant</w:t>
      </w:r>
      <w:r>
        <w:rPr>
          <w:spacing w:val="-17"/>
          <w:w w:val="95"/>
        </w:rPr>
        <w:t xml:space="preserve"> </w:t>
      </w:r>
      <w:r>
        <w:rPr>
          <w:w w:val="95"/>
        </w:rPr>
        <w:t>reduction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complexity at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border</w:t>
      </w:r>
      <w:r>
        <w:rPr>
          <w:spacing w:val="-19"/>
          <w:w w:val="95"/>
        </w:rPr>
        <w:t xml:space="preserve"> </w:t>
      </w:r>
      <w:r>
        <w:rPr>
          <w:w w:val="95"/>
        </w:rPr>
        <w:t>routers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can</w:t>
      </w:r>
      <w:r>
        <w:rPr>
          <w:spacing w:val="-19"/>
          <w:w w:val="95"/>
        </w:rPr>
        <w:t xml:space="preserve"> </w:t>
      </w:r>
      <w:r>
        <w:rPr>
          <w:w w:val="95"/>
        </w:rPr>
        <w:t>result</w:t>
      </w:r>
      <w:r>
        <w:rPr>
          <w:spacing w:val="-19"/>
          <w:w w:val="95"/>
        </w:rPr>
        <w:t xml:space="preserve"> </w:t>
      </w:r>
      <w:r>
        <w:rPr>
          <w:w w:val="95"/>
        </w:rPr>
        <w:t>if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single</w:t>
      </w:r>
      <w:r>
        <w:rPr>
          <w:spacing w:val="-20"/>
          <w:w w:val="95"/>
        </w:rPr>
        <w:t xml:space="preserve"> </w:t>
      </w:r>
      <w:r>
        <w:rPr>
          <w:w w:val="95"/>
        </w:rPr>
        <w:t>protocol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such </w:t>
      </w:r>
      <w:r>
        <w:t>as EIBP is</w:t>
      </w:r>
      <w:r>
        <w:rPr>
          <w:spacing w:val="-8"/>
        </w:rPr>
        <w:t xml:space="preserve"> </w:t>
      </w:r>
      <w:r>
        <w:t>used.</w:t>
      </w:r>
    </w:p>
    <w:p w:rsidR="00FC3AD9" w:rsidRDefault="00FC3AD9">
      <w:pPr>
        <w:pStyle w:val="BodyText"/>
        <w:spacing w:before="13"/>
        <w:jc w:val="left"/>
        <w:rPr>
          <w:sz w:val="25"/>
        </w:rPr>
      </w:pPr>
    </w:p>
    <w:p w:rsidR="00FC3AD9" w:rsidRDefault="00386B3A">
      <w:pPr>
        <w:pStyle w:val="Heading2"/>
        <w:numPr>
          <w:ilvl w:val="1"/>
          <w:numId w:val="3"/>
        </w:numPr>
        <w:tabs>
          <w:tab w:val="left" w:pos="659"/>
          <w:tab w:val="left" w:pos="660"/>
        </w:tabs>
      </w:pPr>
      <w:bookmarkStart w:id="5" w:name="2.1_Current_Routing_Protocols"/>
      <w:bookmarkEnd w:id="5"/>
      <w:r>
        <w:t>Current Routing</w:t>
      </w:r>
      <w:r>
        <w:rPr>
          <w:spacing w:val="-2"/>
        </w:rPr>
        <w:t xml:space="preserve"> </w:t>
      </w:r>
      <w:r>
        <w:t>Protocols</w:t>
      </w:r>
    </w:p>
    <w:p w:rsidR="00FC3AD9" w:rsidRDefault="00386B3A">
      <w:pPr>
        <w:pStyle w:val="BodyText"/>
        <w:spacing w:before="40" w:line="213" w:lineRule="auto"/>
        <w:ind w:left="13" w:right="38"/>
        <w:pPrChange w:id="6" w:author="Nirmala Shenoy" w:date="2022-05-09T12:07:00Z">
          <w:pPr>
            <w:pStyle w:val="BodyText"/>
            <w:spacing w:before="40" w:line="213" w:lineRule="auto"/>
            <w:ind w:left="13" w:right="38"/>
            <w:jc w:val="right"/>
          </w:pPr>
        </w:pPrChange>
      </w:pPr>
      <w:r>
        <w:rPr>
          <w:w w:val="95"/>
        </w:rPr>
        <w:t>OSPF</w:t>
      </w:r>
      <w:r>
        <w:rPr>
          <w:spacing w:val="-27"/>
          <w:w w:val="95"/>
        </w:rPr>
        <w:t xml:space="preserve"> </w:t>
      </w:r>
      <w:r>
        <w:rPr>
          <w:w w:val="95"/>
        </w:rPr>
        <w:t>requires</w:t>
      </w:r>
      <w:r>
        <w:rPr>
          <w:spacing w:val="-26"/>
          <w:w w:val="95"/>
        </w:rPr>
        <w:t xml:space="preserve"> </w:t>
      </w:r>
      <w:r>
        <w:rPr>
          <w:w w:val="95"/>
        </w:rPr>
        <w:t>routers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disseminate</w:t>
      </w:r>
      <w:r>
        <w:rPr>
          <w:spacing w:val="-27"/>
          <w:w w:val="95"/>
        </w:rPr>
        <w:t xml:space="preserve"> </w:t>
      </w:r>
      <w:r>
        <w:rPr>
          <w:w w:val="95"/>
        </w:rPr>
        <w:t>link</w:t>
      </w:r>
      <w:r>
        <w:rPr>
          <w:spacing w:val="-26"/>
          <w:w w:val="95"/>
        </w:rPr>
        <w:t xml:space="preserve"> </w:t>
      </w:r>
      <w:r>
        <w:rPr>
          <w:w w:val="95"/>
        </w:rPr>
        <w:t>state</w:t>
      </w:r>
      <w:r>
        <w:rPr>
          <w:spacing w:val="-27"/>
          <w:w w:val="95"/>
        </w:rPr>
        <w:t xml:space="preserve"> </w:t>
      </w:r>
      <w:r>
        <w:rPr>
          <w:w w:val="95"/>
        </w:rPr>
        <w:t>information</w:t>
      </w:r>
      <w:r>
        <w:rPr>
          <w:w w:val="9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routers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network.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routers</w:t>
      </w:r>
      <w:r>
        <w:rPr>
          <w:spacing w:val="-10"/>
        </w:rPr>
        <w:t xml:space="preserve"> </w:t>
      </w:r>
      <w:r>
        <w:t>populate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link</w:t>
      </w:r>
      <w:r>
        <w:rPr>
          <w:w w:val="93"/>
        </w:rPr>
        <w:t xml:space="preserve"> </w:t>
      </w:r>
      <w:r>
        <w:rPr>
          <w:w w:val="95"/>
        </w:rPr>
        <w:t>state</w:t>
      </w:r>
      <w:r>
        <w:rPr>
          <w:spacing w:val="-10"/>
          <w:w w:val="95"/>
        </w:rPr>
        <w:t xml:space="preserve"> </w:t>
      </w:r>
      <w:r>
        <w:rPr>
          <w:w w:val="95"/>
        </w:rPr>
        <w:t>databases</w:t>
      </w:r>
      <w:r>
        <w:rPr>
          <w:spacing w:val="-10"/>
          <w:w w:val="95"/>
        </w:rPr>
        <w:t xml:space="preserve"> </w:t>
      </w:r>
      <w:r>
        <w:rPr>
          <w:w w:val="95"/>
        </w:rPr>
        <w:t>(LSDB)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then</w:t>
      </w:r>
      <w:r>
        <w:rPr>
          <w:spacing w:val="-10"/>
          <w:w w:val="95"/>
        </w:rPr>
        <w:t xml:space="preserve"> </w:t>
      </w:r>
      <w:r>
        <w:rPr>
          <w:w w:val="95"/>
        </w:rPr>
        <w:t>compute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Dijkstra</w:t>
      </w:r>
      <w:r>
        <w:rPr>
          <w:spacing w:val="-10"/>
          <w:w w:val="95"/>
        </w:rPr>
        <w:t xml:space="preserve"> </w:t>
      </w:r>
      <w:r>
        <w:rPr>
          <w:w w:val="95"/>
        </w:rPr>
        <w:t>tree</w:t>
      </w:r>
      <w:r>
        <w:rPr>
          <w:w w:val="94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populate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routing</w:t>
      </w:r>
      <w:r>
        <w:rPr>
          <w:spacing w:val="-21"/>
          <w:w w:val="95"/>
        </w:rPr>
        <w:t xml:space="preserve"> </w:t>
      </w:r>
      <w:r>
        <w:rPr>
          <w:w w:val="95"/>
        </w:rPr>
        <w:t>table</w:t>
      </w:r>
      <w:r>
        <w:rPr>
          <w:spacing w:val="-21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shortest</w:t>
      </w:r>
      <w:r>
        <w:rPr>
          <w:spacing w:val="-21"/>
          <w:w w:val="95"/>
        </w:rPr>
        <w:t xml:space="preserve"> </w:t>
      </w:r>
      <w:r>
        <w:rPr>
          <w:w w:val="95"/>
        </w:rPr>
        <w:t>path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reach</w:t>
      </w:r>
      <w:r>
        <w:rPr>
          <w:w w:val="91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routers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network.</w:t>
      </w:r>
      <w:r>
        <w:rPr>
          <w:spacing w:val="-14"/>
        </w:rPr>
        <w:t xml:space="preserve"> </w:t>
      </w:r>
      <w:r>
        <w:t>OSPF</w:t>
      </w:r>
      <w:r>
        <w:rPr>
          <w:spacing w:val="-14"/>
        </w:rPr>
        <w:t xml:space="preserve"> </w:t>
      </w:r>
      <w:r>
        <w:t>uses</w:t>
      </w:r>
      <w:r>
        <w:rPr>
          <w:spacing w:val="-14"/>
        </w:rPr>
        <w:t xml:space="preserve"> </w:t>
      </w:r>
      <w:r>
        <w:t>path</w:t>
      </w:r>
      <w:r>
        <w:rPr>
          <w:spacing w:val="-14"/>
        </w:rPr>
        <w:t xml:space="preserve"> </w:t>
      </w:r>
      <w:r>
        <w:t>cost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w w:val="95"/>
        </w:rPr>
        <w:t xml:space="preserve"> metric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build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shortest</w:t>
      </w:r>
      <w:r>
        <w:rPr>
          <w:spacing w:val="-29"/>
          <w:w w:val="95"/>
        </w:rPr>
        <w:t xml:space="preserve"> </w:t>
      </w:r>
      <w:r>
        <w:rPr>
          <w:w w:val="95"/>
        </w:rPr>
        <w:t>path</w:t>
      </w:r>
      <w:r>
        <w:rPr>
          <w:spacing w:val="-30"/>
          <w:w w:val="95"/>
        </w:rPr>
        <w:t xml:space="preserve"> </w:t>
      </w:r>
      <w:r>
        <w:rPr>
          <w:w w:val="95"/>
        </w:rPr>
        <w:t>Disjktra</w:t>
      </w:r>
      <w:r>
        <w:rPr>
          <w:spacing w:val="-29"/>
          <w:w w:val="95"/>
        </w:rPr>
        <w:t xml:space="preserve"> </w:t>
      </w:r>
      <w:r>
        <w:rPr>
          <w:w w:val="95"/>
        </w:rPr>
        <w:t>tree.</w:t>
      </w:r>
      <w:r>
        <w:rPr>
          <w:spacing w:val="-30"/>
          <w:w w:val="95"/>
        </w:rPr>
        <w:t xml:space="preserve"> </w:t>
      </w:r>
      <w:r>
        <w:rPr>
          <w:spacing w:val="-7"/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scale,</w:t>
      </w:r>
      <w:r>
        <w:rPr>
          <w:spacing w:val="-30"/>
          <w:w w:val="95"/>
        </w:rPr>
        <w:t xml:space="preserve"> </w:t>
      </w:r>
      <w:r>
        <w:rPr>
          <w:w w:val="95"/>
        </w:rPr>
        <w:t>OSPF</w:t>
      </w:r>
      <w:r>
        <w:rPr>
          <w:w w:val="87"/>
        </w:rPr>
        <w:t xml:space="preserve"> </w:t>
      </w:r>
      <w:r>
        <w:rPr>
          <w:w w:val="95"/>
        </w:rPr>
        <w:t>requires</w:t>
      </w:r>
      <w:r>
        <w:rPr>
          <w:spacing w:val="-31"/>
          <w:w w:val="95"/>
        </w:rPr>
        <w:t xml:space="preserve"> </w:t>
      </w:r>
      <w:r>
        <w:rPr>
          <w:w w:val="95"/>
        </w:rPr>
        <w:t>large</w:t>
      </w:r>
      <w:r>
        <w:rPr>
          <w:spacing w:val="-31"/>
          <w:w w:val="95"/>
        </w:rPr>
        <w:t xml:space="preserve"> </w:t>
      </w:r>
      <w:r>
        <w:rPr>
          <w:w w:val="95"/>
        </w:rPr>
        <w:t>networks</w:t>
      </w:r>
      <w:r>
        <w:rPr>
          <w:spacing w:val="-31"/>
          <w:w w:val="95"/>
        </w:rPr>
        <w:t xml:space="preserve"> </w:t>
      </w:r>
      <w:r>
        <w:rPr>
          <w:w w:val="95"/>
        </w:rPr>
        <w:t>be</w:t>
      </w:r>
      <w:r>
        <w:rPr>
          <w:spacing w:val="-31"/>
          <w:w w:val="95"/>
        </w:rPr>
        <w:t xml:space="preserve"> </w:t>
      </w:r>
      <w:r>
        <w:rPr>
          <w:w w:val="95"/>
        </w:rPr>
        <w:t>segmented</w:t>
      </w:r>
      <w:r>
        <w:rPr>
          <w:spacing w:val="-31"/>
          <w:w w:val="95"/>
        </w:rPr>
        <w:t xml:space="preserve"> </w:t>
      </w:r>
      <w:r>
        <w:rPr>
          <w:w w:val="95"/>
        </w:rPr>
        <w:t>into</w:t>
      </w:r>
      <w:r>
        <w:rPr>
          <w:spacing w:val="-31"/>
          <w:w w:val="95"/>
        </w:rPr>
        <w:t xml:space="preserve"> </w:t>
      </w:r>
      <w:r>
        <w:rPr>
          <w:w w:val="95"/>
        </w:rPr>
        <w:t>areas,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limit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w w:val="91"/>
        </w:rPr>
        <w:t xml:space="preserve"> </w:t>
      </w:r>
      <w:r>
        <w:t>flooding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tree</w:t>
      </w:r>
      <w:r>
        <w:rPr>
          <w:spacing w:val="-25"/>
        </w:rPr>
        <w:t xml:space="preserve"> </w:t>
      </w:r>
      <w:r>
        <w:t>construction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an</w:t>
      </w:r>
      <w:r>
        <w:rPr>
          <w:spacing w:val="-24"/>
        </w:rPr>
        <w:t xml:space="preserve"> </w:t>
      </w:r>
      <w:r>
        <w:t>area.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use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only</w:t>
      </w:r>
      <w:r>
        <w:rPr>
          <w:w w:val="93"/>
        </w:rPr>
        <w:t xml:space="preserve"> </w:t>
      </w:r>
      <w:r>
        <w:rPr>
          <w:w w:val="95"/>
        </w:rPr>
        <w:t>technical</w:t>
      </w:r>
      <w:r>
        <w:rPr>
          <w:spacing w:val="-13"/>
          <w:w w:val="95"/>
        </w:rPr>
        <w:t xml:space="preserve"> </w:t>
      </w:r>
      <w:r>
        <w:rPr>
          <w:w w:val="95"/>
        </w:rPr>
        <w:t>metrics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construct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Dijkstra</w:t>
      </w:r>
      <w:r>
        <w:rPr>
          <w:spacing w:val="-12"/>
          <w:w w:val="95"/>
        </w:rPr>
        <w:t xml:space="preserve"> </w:t>
      </w:r>
      <w:r>
        <w:rPr>
          <w:w w:val="95"/>
        </w:rPr>
        <w:t>tree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areas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w w:val="93"/>
        </w:rPr>
        <w:t xml:space="preserve"> </w:t>
      </w:r>
      <w:r>
        <w:rPr>
          <w:w w:val="90"/>
        </w:rPr>
        <w:t>limit</w:t>
      </w:r>
      <w:r>
        <w:rPr>
          <w:spacing w:val="-9"/>
          <w:w w:val="90"/>
        </w:rPr>
        <w:t xml:space="preserve"> </w:t>
      </w:r>
      <w:r>
        <w:rPr>
          <w:w w:val="90"/>
        </w:rPr>
        <w:t>flooding</w:t>
      </w:r>
      <w:r>
        <w:rPr>
          <w:spacing w:val="-9"/>
          <w:w w:val="90"/>
        </w:rPr>
        <w:t xml:space="preserve"> </w:t>
      </w:r>
      <w:r>
        <w:rPr>
          <w:w w:val="90"/>
        </w:rPr>
        <w:t>makes</w:t>
      </w:r>
      <w:r>
        <w:rPr>
          <w:spacing w:val="-8"/>
          <w:w w:val="90"/>
        </w:rPr>
        <w:t xml:space="preserve"> </w:t>
      </w:r>
      <w:r>
        <w:rPr>
          <w:w w:val="90"/>
        </w:rPr>
        <w:t>OSPF</w:t>
      </w:r>
      <w:r>
        <w:rPr>
          <w:spacing w:val="-9"/>
          <w:w w:val="90"/>
        </w:rPr>
        <w:t xml:space="preserve"> </w:t>
      </w:r>
      <w:r>
        <w:rPr>
          <w:w w:val="90"/>
        </w:rPr>
        <w:t>unsuitable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inter-AS</w:t>
      </w:r>
      <w:r>
        <w:rPr>
          <w:spacing w:val="-9"/>
          <w:w w:val="90"/>
        </w:rPr>
        <w:t xml:space="preserve"> </w:t>
      </w:r>
      <w:r>
        <w:rPr>
          <w:w w:val="90"/>
        </w:rPr>
        <w:t>routing.</w:t>
      </w:r>
      <w:r>
        <w:rPr>
          <w:w w:val="89"/>
        </w:rPr>
        <w:t xml:space="preserve"> </w:t>
      </w:r>
      <w:r>
        <w:rPr>
          <w:w w:val="95"/>
        </w:rPr>
        <w:t>BGP</w:t>
      </w:r>
      <w:r>
        <w:rPr>
          <w:spacing w:val="-19"/>
          <w:w w:val="95"/>
        </w:rPr>
        <w:t xml:space="preserve"> </w:t>
      </w:r>
      <w:r>
        <w:rPr>
          <w:w w:val="95"/>
        </w:rPr>
        <w:t>uses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path</w:t>
      </w:r>
      <w:r>
        <w:rPr>
          <w:spacing w:val="-18"/>
          <w:w w:val="95"/>
        </w:rPr>
        <w:t xml:space="preserve"> </w:t>
      </w:r>
      <w:r>
        <w:rPr>
          <w:w w:val="95"/>
        </w:rPr>
        <w:t>vector</w:t>
      </w:r>
      <w:r>
        <w:rPr>
          <w:spacing w:val="-18"/>
          <w:w w:val="95"/>
        </w:rPr>
        <w:t xml:space="preserve"> </w:t>
      </w:r>
      <w:r>
        <w:rPr>
          <w:w w:val="95"/>
        </w:rPr>
        <w:t>approach</w:t>
      </w:r>
      <w:ins w:id="7" w:author="Nirmala Shenoy" w:date="2022-05-09T12:06:00Z">
        <w:r w:rsidR="00073170">
          <w:rPr>
            <w:w w:val="95"/>
          </w:rPr>
          <w:t xml:space="preserve"> to route discovery</w:t>
        </w:r>
      </w:ins>
      <w:r>
        <w:rPr>
          <w:w w:val="95"/>
        </w:rPr>
        <w:t>,</w:t>
      </w:r>
      <w:r>
        <w:rPr>
          <w:spacing w:val="-19"/>
          <w:w w:val="95"/>
        </w:rPr>
        <w:t xml:space="preserve"> </w:t>
      </w:r>
      <w:r>
        <w:rPr>
          <w:w w:val="95"/>
        </w:rPr>
        <w:t>which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more</w:t>
      </w:r>
      <w:r>
        <w:rPr>
          <w:spacing w:val="-19"/>
          <w:w w:val="95"/>
        </w:rPr>
        <w:t xml:space="preserve"> </w:t>
      </w:r>
      <w:r>
        <w:rPr>
          <w:w w:val="95"/>
        </w:rPr>
        <w:t>scalable</w:t>
      </w:r>
      <w:r>
        <w:rPr>
          <w:w w:val="91"/>
        </w:rPr>
        <w:t xml:space="preserve"> </w:t>
      </w:r>
      <w:r>
        <w:rPr>
          <w:w w:val="95"/>
        </w:rPr>
        <w:t>than</w:t>
      </w:r>
      <w:r>
        <w:rPr>
          <w:spacing w:val="-26"/>
          <w:w w:val="95"/>
        </w:rPr>
        <w:t xml:space="preserve"> </w:t>
      </w:r>
      <w:r>
        <w:rPr>
          <w:w w:val="95"/>
        </w:rPr>
        <w:t>link</w:t>
      </w:r>
      <w:r>
        <w:rPr>
          <w:spacing w:val="-26"/>
          <w:w w:val="95"/>
        </w:rPr>
        <w:t xml:space="preserve"> </w:t>
      </w:r>
      <w:r>
        <w:rPr>
          <w:w w:val="95"/>
        </w:rPr>
        <w:t>state</w:t>
      </w:r>
      <w:r>
        <w:rPr>
          <w:spacing w:val="-25"/>
          <w:w w:val="95"/>
        </w:rPr>
        <w:t xml:space="preserve"> </w:t>
      </w:r>
      <w:r>
        <w:rPr>
          <w:w w:val="95"/>
        </w:rPr>
        <w:t>routing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used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inter-AS</w:t>
      </w:r>
      <w:r>
        <w:rPr>
          <w:spacing w:val="-25"/>
          <w:w w:val="95"/>
        </w:rPr>
        <w:t xml:space="preserve"> </w:t>
      </w:r>
      <w:r>
        <w:rPr>
          <w:w w:val="95"/>
        </w:rPr>
        <w:t>routing.</w:t>
      </w:r>
      <w:r>
        <w:rPr>
          <w:spacing w:val="-26"/>
          <w:w w:val="95"/>
        </w:rPr>
        <w:t xml:space="preserve"> </w:t>
      </w:r>
      <w:r>
        <w:rPr>
          <w:w w:val="95"/>
        </w:rPr>
        <w:t>BGP</w:t>
      </w:r>
      <w:r>
        <w:rPr>
          <w:w w:val="89"/>
        </w:rPr>
        <w:t xml:space="preserve"> </w:t>
      </w:r>
      <w:r>
        <w:rPr>
          <w:w w:val="90"/>
        </w:rPr>
        <w:t>sends</w:t>
      </w:r>
      <w:r>
        <w:rPr>
          <w:spacing w:val="-7"/>
          <w:w w:val="90"/>
        </w:rPr>
        <w:t xml:space="preserve"> </w:t>
      </w:r>
      <w:r>
        <w:rPr>
          <w:w w:val="90"/>
        </w:rPr>
        <w:t>discovery</w:t>
      </w:r>
      <w:r>
        <w:rPr>
          <w:spacing w:val="-6"/>
          <w:w w:val="90"/>
        </w:rPr>
        <w:t xml:space="preserve"> </w:t>
      </w:r>
      <w:r>
        <w:rPr>
          <w:w w:val="90"/>
        </w:rPr>
        <w:t>messages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determine</w:t>
      </w:r>
      <w:r>
        <w:rPr>
          <w:spacing w:val="-6"/>
          <w:w w:val="90"/>
        </w:rPr>
        <w:t xml:space="preserve"> </w:t>
      </w:r>
      <w:r>
        <w:rPr>
          <w:w w:val="90"/>
        </w:rPr>
        <w:t>an</w:t>
      </w:r>
      <w:r>
        <w:rPr>
          <w:spacing w:val="-6"/>
          <w:w w:val="90"/>
        </w:rPr>
        <w:t xml:space="preserve"> </w:t>
      </w:r>
      <w:r>
        <w:rPr>
          <w:w w:val="90"/>
        </w:rPr>
        <w:t>AS</w:t>
      </w:r>
      <w:r>
        <w:rPr>
          <w:spacing w:val="-7"/>
          <w:w w:val="90"/>
        </w:rPr>
        <w:t xml:space="preserve"> </w:t>
      </w:r>
      <w:r>
        <w:rPr>
          <w:w w:val="90"/>
        </w:rPr>
        <w:t>path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distant</w:t>
      </w:r>
      <w:r>
        <w:rPr>
          <w:w w:val="89"/>
        </w:rPr>
        <w:t xml:space="preserve"> </w:t>
      </w:r>
      <w:r>
        <w:t>networks.</w:t>
      </w:r>
      <w:r>
        <w:rPr>
          <w:spacing w:val="-28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number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networks</w:t>
      </w:r>
      <w:r>
        <w:rPr>
          <w:spacing w:val="-28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increase,</w:t>
      </w:r>
      <w:r>
        <w:rPr>
          <w:spacing w:val="-27"/>
        </w:rPr>
        <w:t xml:space="preserve"> </w:t>
      </w:r>
      <w:r>
        <w:t>the</w:t>
      </w:r>
      <w:r>
        <w:rPr>
          <w:w w:val="95"/>
        </w:rPr>
        <w:t xml:space="preserve"> routing</w:t>
      </w:r>
      <w:r>
        <w:rPr>
          <w:spacing w:val="-31"/>
          <w:w w:val="95"/>
        </w:rPr>
        <w:t xml:space="preserve"> </w:t>
      </w:r>
      <w:r>
        <w:rPr>
          <w:w w:val="95"/>
        </w:rPr>
        <w:t>table</w:t>
      </w:r>
      <w:r>
        <w:rPr>
          <w:spacing w:val="-30"/>
          <w:w w:val="95"/>
        </w:rPr>
        <w:t xml:space="preserve"> </w:t>
      </w:r>
      <w:r>
        <w:rPr>
          <w:w w:val="95"/>
        </w:rPr>
        <w:t>size</w:t>
      </w:r>
      <w:r>
        <w:rPr>
          <w:spacing w:val="-31"/>
          <w:w w:val="95"/>
        </w:rPr>
        <w:t xml:space="preserve"> </w:t>
      </w:r>
      <w:r>
        <w:rPr>
          <w:w w:val="95"/>
        </w:rPr>
        <w:t>increases.</w:t>
      </w:r>
      <w:r>
        <w:rPr>
          <w:spacing w:val="-30"/>
          <w:w w:val="95"/>
        </w:rPr>
        <w:t xml:space="preserve"> </w:t>
      </w:r>
      <w:r>
        <w:rPr>
          <w:w w:val="95"/>
        </w:rPr>
        <w:t>BGP</w:t>
      </w:r>
      <w:r>
        <w:rPr>
          <w:spacing w:val="-30"/>
          <w:w w:val="95"/>
        </w:rPr>
        <w:t xml:space="preserve"> </w:t>
      </w:r>
      <w:r>
        <w:rPr>
          <w:w w:val="95"/>
        </w:rPr>
        <w:t>routers</w:t>
      </w:r>
      <w:r>
        <w:rPr>
          <w:spacing w:val="-31"/>
          <w:w w:val="95"/>
        </w:rPr>
        <w:t xml:space="preserve"> </w:t>
      </w:r>
      <w:r>
        <w:rPr>
          <w:w w:val="95"/>
        </w:rPr>
        <w:t>cope</w:t>
      </w:r>
      <w:r>
        <w:rPr>
          <w:spacing w:val="-30"/>
          <w:w w:val="95"/>
        </w:rPr>
        <w:t xml:space="preserve">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w w:val="95"/>
        </w:rPr>
        <w:t>this</w:t>
      </w:r>
      <w:r>
        <w:rPr>
          <w:spacing w:val="-31"/>
          <w:w w:val="95"/>
        </w:rPr>
        <w:t xml:space="preserve"> </w:t>
      </w:r>
      <w:r>
        <w:rPr>
          <w:w w:val="95"/>
        </w:rPr>
        <w:t>over-</w:t>
      </w:r>
      <w:r>
        <w:rPr>
          <w:w w:val="93"/>
        </w:rPr>
        <w:t xml:space="preserve"> </w:t>
      </w:r>
      <w:r>
        <w:rPr>
          <w:w w:val="95"/>
        </w:rPr>
        <w:t>load</w:t>
      </w:r>
      <w:r>
        <w:rPr>
          <w:spacing w:val="-16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they</w:t>
      </w:r>
      <w:r>
        <w:rPr>
          <w:spacing w:val="-15"/>
          <w:w w:val="95"/>
        </w:rPr>
        <w:t xml:space="preserve"> </w:t>
      </w:r>
      <w:r>
        <w:rPr>
          <w:w w:val="95"/>
        </w:rPr>
        <w:t>have</w:t>
      </w:r>
      <w:r>
        <w:rPr>
          <w:spacing w:val="-16"/>
          <w:w w:val="95"/>
        </w:rPr>
        <w:t xml:space="preserve"> </w:t>
      </w:r>
      <w:r>
        <w:rPr>
          <w:w w:val="95"/>
        </w:rPr>
        <w:t>powerful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CPUs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fiber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handle</w:t>
      </w:r>
      <w:r>
        <w:rPr>
          <w:spacing w:val="-16"/>
          <w:w w:val="95"/>
        </w:rPr>
        <w:t xml:space="preserve"> </w:t>
      </w:r>
      <w:r>
        <w:rPr>
          <w:w w:val="95"/>
        </w:rPr>
        <w:t>route</w:t>
      </w:r>
      <w:r>
        <w:rPr>
          <w:w w:val="92"/>
        </w:rPr>
        <w:t xml:space="preserve"> </w:t>
      </w:r>
      <w:r>
        <w:rPr>
          <w:w w:val="90"/>
        </w:rPr>
        <w:t>discovery.</w:t>
      </w:r>
      <w:r>
        <w:rPr>
          <w:spacing w:val="-14"/>
          <w:w w:val="90"/>
        </w:rPr>
        <w:t xml:space="preserve"> </w:t>
      </w:r>
      <w:r>
        <w:rPr>
          <w:w w:val="90"/>
        </w:rPr>
        <w:t>BGP</w:t>
      </w:r>
      <w:r>
        <w:rPr>
          <w:spacing w:val="-14"/>
          <w:w w:val="90"/>
        </w:rPr>
        <w:t xml:space="preserve"> </w:t>
      </w:r>
      <w:r>
        <w:rPr>
          <w:w w:val="90"/>
        </w:rPr>
        <w:t>allows</w:t>
      </w:r>
      <w:r>
        <w:rPr>
          <w:spacing w:val="-13"/>
          <w:w w:val="90"/>
        </w:rPr>
        <w:t xml:space="preserve"> </w:t>
      </w:r>
      <w:r>
        <w:rPr>
          <w:w w:val="90"/>
        </w:rPr>
        <w:t>Internet</w:t>
      </w:r>
      <w:r>
        <w:rPr>
          <w:spacing w:val="-14"/>
          <w:w w:val="90"/>
        </w:rPr>
        <w:t xml:space="preserve"> </w:t>
      </w:r>
      <w:r>
        <w:rPr>
          <w:w w:val="90"/>
        </w:rPr>
        <w:t>Service</w:t>
      </w:r>
      <w:r>
        <w:rPr>
          <w:spacing w:val="-14"/>
          <w:w w:val="90"/>
        </w:rPr>
        <w:t xml:space="preserve"> </w:t>
      </w:r>
      <w:r>
        <w:rPr>
          <w:w w:val="90"/>
        </w:rPr>
        <w:t>Provider</w:t>
      </w:r>
      <w:r>
        <w:rPr>
          <w:spacing w:val="-13"/>
          <w:w w:val="90"/>
        </w:rPr>
        <w:t xml:space="preserve"> </w:t>
      </w:r>
      <w:r>
        <w:rPr>
          <w:w w:val="90"/>
        </w:rPr>
        <w:t>(ISP)</w:t>
      </w:r>
      <w:r>
        <w:rPr>
          <w:spacing w:val="-14"/>
          <w:w w:val="90"/>
        </w:rPr>
        <w:t xml:space="preserve"> </w:t>
      </w:r>
      <w:r>
        <w:rPr>
          <w:w w:val="90"/>
        </w:rPr>
        <w:t>specific</w:t>
      </w:r>
      <w:r>
        <w:rPr>
          <w:w w:val="91"/>
        </w:rPr>
        <w:t xml:space="preserve"> </w:t>
      </w:r>
      <w:r>
        <w:rPr>
          <w:w w:val="95"/>
        </w:rPr>
        <w:t>attributes</w:t>
      </w:r>
      <w:r>
        <w:rPr>
          <w:spacing w:val="-22"/>
          <w:w w:val="95"/>
        </w:rPr>
        <w:t xml:space="preserve"> </w:t>
      </w:r>
      <w:r>
        <w:rPr>
          <w:w w:val="95"/>
        </w:rPr>
        <w:t>(to</w:t>
      </w:r>
      <w:r>
        <w:rPr>
          <w:spacing w:val="-22"/>
          <w:w w:val="95"/>
        </w:rPr>
        <w:t xml:space="preserve"> </w:t>
      </w:r>
      <w:r>
        <w:rPr>
          <w:w w:val="95"/>
        </w:rPr>
        <w:t>capture</w:t>
      </w:r>
      <w:r>
        <w:rPr>
          <w:spacing w:val="-22"/>
          <w:w w:val="95"/>
        </w:rPr>
        <w:t xml:space="preserve"> </w:t>
      </w:r>
      <w:r>
        <w:rPr>
          <w:w w:val="95"/>
        </w:rPr>
        <w:t>business</w:t>
      </w:r>
      <w:r>
        <w:rPr>
          <w:spacing w:val="-21"/>
          <w:w w:val="95"/>
        </w:rPr>
        <w:t xml:space="preserve"> </w:t>
      </w:r>
      <w:r>
        <w:rPr>
          <w:w w:val="95"/>
        </w:rPr>
        <w:t>relationships)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defining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</w:p>
    <w:p w:rsidR="00FC3AD9" w:rsidRDefault="00386B3A">
      <w:pPr>
        <w:pStyle w:val="BodyText"/>
        <w:spacing w:line="213" w:lineRule="exact"/>
        <w:ind w:left="109"/>
        <w:jc w:val="left"/>
      </w:pPr>
      <w:r>
        <w:t>AS path to a destination AS.</w:t>
      </w:r>
    </w:p>
    <w:p w:rsidR="00FC3AD9" w:rsidRDefault="00386B3A">
      <w:pPr>
        <w:pStyle w:val="BodyText"/>
        <w:spacing w:before="8" w:line="213" w:lineRule="auto"/>
        <w:ind w:left="115" w:right="38" w:firstLine="199"/>
      </w:pPr>
      <w:r>
        <w:rPr>
          <w:w w:val="95"/>
        </w:rPr>
        <w:t>At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border</w:t>
      </w:r>
      <w:r>
        <w:rPr>
          <w:spacing w:val="-21"/>
          <w:w w:val="95"/>
        </w:rPr>
        <w:t xml:space="preserve"> </w:t>
      </w:r>
      <w:r>
        <w:rPr>
          <w:w w:val="95"/>
        </w:rPr>
        <w:t>routers</w:t>
      </w:r>
      <w:r>
        <w:rPr>
          <w:spacing w:val="-21"/>
          <w:w w:val="95"/>
        </w:rPr>
        <w:t xml:space="preserve"> </w:t>
      </w:r>
      <w:r>
        <w:rPr>
          <w:w w:val="95"/>
        </w:rPr>
        <w:t>connecting</w:t>
      </w:r>
      <w:r>
        <w:rPr>
          <w:spacing w:val="-21"/>
          <w:w w:val="95"/>
        </w:rPr>
        <w:t xml:space="preserve"> </w:t>
      </w:r>
      <w:r>
        <w:rPr>
          <w:w w:val="95"/>
        </w:rPr>
        <w:t>two</w:t>
      </w:r>
      <w:r>
        <w:rPr>
          <w:spacing w:val="-21"/>
          <w:w w:val="95"/>
        </w:rPr>
        <w:t xml:space="preserve"> </w:t>
      </w:r>
      <w:r>
        <w:rPr>
          <w:w w:val="95"/>
        </w:rPr>
        <w:t>AS,</w:t>
      </w:r>
      <w:r>
        <w:rPr>
          <w:spacing w:val="-21"/>
          <w:w w:val="95"/>
        </w:rPr>
        <w:t xml:space="preserve"> </w:t>
      </w:r>
      <w:r>
        <w:rPr>
          <w:w w:val="95"/>
        </w:rPr>
        <w:t>OSPF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used</w:t>
      </w:r>
      <w:r>
        <w:rPr>
          <w:spacing w:val="-21"/>
          <w:w w:val="95"/>
        </w:rPr>
        <w:t xml:space="preserve"> </w:t>
      </w:r>
      <w:r>
        <w:rPr>
          <w:w w:val="95"/>
        </w:rPr>
        <w:t>to populate</w:t>
      </w:r>
      <w:r>
        <w:rPr>
          <w:spacing w:val="-20"/>
          <w:w w:val="95"/>
        </w:rPr>
        <w:t xml:space="preserve"> </w:t>
      </w:r>
      <w:r>
        <w:rPr>
          <w:w w:val="95"/>
        </w:rPr>
        <w:t>routing</w:t>
      </w:r>
      <w:r>
        <w:rPr>
          <w:spacing w:val="-19"/>
          <w:w w:val="95"/>
        </w:rPr>
        <w:t xml:space="preserve"> </w:t>
      </w:r>
      <w:r>
        <w:rPr>
          <w:w w:val="95"/>
        </w:rPr>
        <w:t>tables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intra-AS</w:t>
      </w:r>
      <w:r>
        <w:rPr>
          <w:spacing w:val="-19"/>
          <w:w w:val="95"/>
        </w:rPr>
        <w:t xml:space="preserve"> </w:t>
      </w:r>
      <w:r>
        <w:rPr>
          <w:w w:val="95"/>
        </w:rPr>
        <w:t>operations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 xml:space="preserve">commu- </w:t>
      </w:r>
      <w:r>
        <w:rPr>
          <w:w w:val="95"/>
        </w:rPr>
        <w:t>nicating</w:t>
      </w:r>
      <w:r>
        <w:rPr>
          <w:spacing w:val="-33"/>
          <w:w w:val="95"/>
        </w:rPr>
        <w:t xml:space="preserve"> </w:t>
      </w:r>
      <w:r>
        <w:rPr>
          <w:w w:val="95"/>
        </w:rPr>
        <w:t>between</w:t>
      </w:r>
      <w:r>
        <w:rPr>
          <w:spacing w:val="-32"/>
          <w:w w:val="95"/>
        </w:rPr>
        <w:t xml:space="preserve"> </w:t>
      </w:r>
      <w:r>
        <w:rPr>
          <w:w w:val="95"/>
        </w:rPr>
        <w:t>networks</w:t>
      </w:r>
      <w:r>
        <w:rPr>
          <w:spacing w:val="-32"/>
          <w:w w:val="95"/>
        </w:rPr>
        <w:t xml:space="preserve"> </w:t>
      </w:r>
      <w:r>
        <w:rPr>
          <w:w w:val="95"/>
        </w:rPr>
        <w:t>internal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AS.</w:t>
      </w:r>
      <w:r>
        <w:rPr>
          <w:spacing w:val="-33"/>
          <w:w w:val="95"/>
        </w:rPr>
        <w:t xml:space="preserve"> </w:t>
      </w:r>
      <w:r>
        <w:rPr>
          <w:w w:val="95"/>
        </w:rPr>
        <w:t>eBGP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running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two</w:t>
      </w:r>
      <w:r>
        <w:rPr>
          <w:spacing w:val="-27"/>
        </w:rPr>
        <w:t xml:space="preserve"> </w:t>
      </w:r>
      <w:r>
        <w:t>border</w:t>
      </w:r>
      <w:r>
        <w:rPr>
          <w:spacing w:val="-26"/>
        </w:rPr>
        <w:t xml:space="preserve"> </w:t>
      </w:r>
      <w:r>
        <w:t>routers</w:t>
      </w:r>
      <w:r>
        <w:rPr>
          <w:spacing w:val="-27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two</w:t>
      </w:r>
      <w:r>
        <w:rPr>
          <w:spacing w:val="-27"/>
        </w:rPr>
        <w:t xml:space="preserve"> </w:t>
      </w:r>
      <w:r>
        <w:t>AS,</w:t>
      </w:r>
      <w:r>
        <w:rPr>
          <w:spacing w:val="-27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exchange</w:t>
      </w:r>
      <w:r>
        <w:rPr>
          <w:spacing w:val="-26"/>
        </w:rPr>
        <w:t xml:space="preserve"> </w:t>
      </w:r>
      <w:r>
        <w:t>the networks</w:t>
      </w:r>
      <w:r>
        <w:rPr>
          <w:spacing w:val="-31"/>
        </w:rPr>
        <w:t xml:space="preserve"> </w:t>
      </w:r>
      <w:r>
        <w:t>(populated</w:t>
      </w:r>
      <w:r>
        <w:rPr>
          <w:spacing w:val="-30"/>
        </w:rPr>
        <w:t xml:space="preserve"> </w:t>
      </w:r>
      <w:r>
        <w:t>by</w:t>
      </w:r>
      <w:r>
        <w:rPr>
          <w:spacing w:val="-31"/>
        </w:rPr>
        <w:t xml:space="preserve"> </w:t>
      </w:r>
      <w:r>
        <w:t>OSPF)</w:t>
      </w:r>
      <w:r>
        <w:rPr>
          <w:spacing w:val="-30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each</w:t>
      </w:r>
      <w:r>
        <w:rPr>
          <w:spacing w:val="-30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wishes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an- nounce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its</w:t>
      </w:r>
      <w:r>
        <w:rPr>
          <w:spacing w:val="-18"/>
        </w:rPr>
        <w:t xml:space="preserve"> </w:t>
      </w:r>
      <w:r>
        <w:t>neighbor</w:t>
      </w:r>
      <w:r>
        <w:rPr>
          <w:spacing w:val="-18"/>
        </w:rPr>
        <w:t xml:space="preserve"> </w:t>
      </w:r>
      <w:r>
        <w:t>AS.</w:t>
      </w:r>
      <w:r>
        <w:rPr>
          <w:spacing w:val="-18"/>
        </w:rPr>
        <w:t xml:space="preserve"> </w:t>
      </w:r>
      <w:del w:id="8" w:author="Nirmala Shenoy" w:date="2022-05-09T12:08:00Z">
        <w:r w:rsidDel="006F6ED7">
          <w:delText>iBGP</w:delText>
        </w:r>
        <w:r w:rsidDel="006F6ED7">
          <w:rPr>
            <w:spacing w:val="-17"/>
          </w:rPr>
          <w:delText xml:space="preserve"> </w:delText>
        </w:r>
        <w:r w:rsidDel="006F6ED7">
          <w:delText>is</w:delText>
        </w:r>
        <w:r w:rsidDel="006F6ED7">
          <w:rPr>
            <w:spacing w:val="-18"/>
          </w:rPr>
          <w:delText xml:space="preserve"> </w:delText>
        </w:r>
        <w:r w:rsidDel="006F6ED7">
          <w:delText>not</w:delText>
        </w:r>
        <w:r w:rsidDel="006F6ED7">
          <w:rPr>
            <w:spacing w:val="-18"/>
          </w:rPr>
          <w:delText xml:space="preserve"> </w:delText>
        </w:r>
        <w:r w:rsidDel="006F6ED7">
          <w:delText>considered,</w:delText>
        </w:r>
        <w:r w:rsidDel="006F6ED7">
          <w:rPr>
            <w:spacing w:val="-17"/>
          </w:rPr>
          <w:delText xml:space="preserve"> </w:delText>
        </w:r>
        <w:r w:rsidDel="006F6ED7">
          <w:delText>as</w:delText>
        </w:r>
        <w:r w:rsidDel="006F6ED7">
          <w:rPr>
            <w:spacing w:val="-18"/>
          </w:rPr>
          <w:delText xml:space="preserve"> </w:delText>
        </w:r>
        <w:r w:rsidDel="006F6ED7">
          <w:delText>we limit</w:delText>
        </w:r>
        <w:r w:rsidDel="006F6ED7">
          <w:rPr>
            <w:spacing w:val="-20"/>
          </w:rPr>
          <w:delText xml:space="preserve"> </w:delText>
        </w:r>
        <w:r w:rsidDel="006F6ED7">
          <w:delText>our</w:delText>
        </w:r>
        <w:r w:rsidDel="006F6ED7">
          <w:rPr>
            <w:spacing w:val="-20"/>
          </w:rPr>
          <w:delText xml:space="preserve"> </w:delText>
        </w:r>
        <w:r w:rsidDel="006F6ED7">
          <w:delText>study</w:delText>
        </w:r>
        <w:r w:rsidDel="006F6ED7">
          <w:rPr>
            <w:spacing w:val="-20"/>
          </w:rPr>
          <w:delText xml:space="preserve"> </w:delText>
        </w:r>
        <w:r w:rsidDel="006F6ED7">
          <w:delText>to</w:delText>
        </w:r>
        <w:r w:rsidDel="006F6ED7">
          <w:rPr>
            <w:spacing w:val="-19"/>
          </w:rPr>
          <w:delText xml:space="preserve"> </w:delText>
        </w:r>
        <w:r w:rsidDel="006F6ED7">
          <w:delText>two</w:delText>
        </w:r>
        <w:r w:rsidDel="006F6ED7">
          <w:rPr>
            <w:spacing w:val="-20"/>
          </w:rPr>
          <w:delText xml:space="preserve"> </w:delText>
        </w:r>
        <w:r w:rsidDel="006F6ED7">
          <w:delText>AS.</w:delText>
        </w:r>
        <w:r w:rsidDel="006F6ED7">
          <w:rPr>
            <w:spacing w:val="-20"/>
          </w:rPr>
          <w:delText xml:space="preserve"> </w:delText>
        </w:r>
      </w:del>
      <w:r>
        <w:rPr>
          <w:spacing w:val="-8"/>
        </w:rPr>
        <w:t>We</w:t>
      </w:r>
      <w:r>
        <w:rPr>
          <w:spacing w:val="-19"/>
        </w:rPr>
        <w:t xml:space="preserve"> </w:t>
      </w:r>
      <w:r>
        <w:t>do</w:t>
      </w:r>
      <w:r>
        <w:rPr>
          <w:spacing w:val="-20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include</w:t>
      </w:r>
      <w:r>
        <w:rPr>
          <w:spacing w:val="-19"/>
        </w:rPr>
        <w:t xml:space="preserve"> </w:t>
      </w:r>
      <w:r>
        <w:t>iBGP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is not used in this</w:t>
      </w:r>
      <w:r>
        <w:rPr>
          <w:spacing w:val="-15"/>
        </w:rPr>
        <w:t xml:space="preserve"> </w:t>
      </w:r>
      <w:r>
        <w:t>study.</w:t>
      </w:r>
    </w:p>
    <w:p w:rsidR="00FC3AD9" w:rsidRDefault="00FC3AD9">
      <w:pPr>
        <w:pStyle w:val="BodyText"/>
        <w:spacing w:before="7"/>
        <w:jc w:val="left"/>
        <w:rPr>
          <w:sz w:val="25"/>
        </w:rPr>
      </w:pPr>
    </w:p>
    <w:p w:rsidR="00FC3AD9" w:rsidRDefault="00386B3A">
      <w:pPr>
        <w:pStyle w:val="Heading2"/>
        <w:numPr>
          <w:ilvl w:val="1"/>
          <w:numId w:val="3"/>
        </w:numPr>
        <w:tabs>
          <w:tab w:val="left" w:pos="659"/>
          <w:tab w:val="left" w:pos="660"/>
        </w:tabs>
      </w:pPr>
      <w:bookmarkStart w:id="9" w:name="2.2_Intra-AS_EIBP"/>
      <w:bookmarkEnd w:id="9"/>
      <w:r>
        <w:t>Intra-AS</w:t>
      </w:r>
      <w:r>
        <w:rPr>
          <w:spacing w:val="-2"/>
        </w:rPr>
        <w:t xml:space="preserve"> </w:t>
      </w:r>
      <w:r>
        <w:t>EIBP</w:t>
      </w:r>
    </w:p>
    <w:p w:rsidR="00FC3AD9" w:rsidRDefault="00386B3A">
      <w:pPr>
        <w:pStyle w:val="BodyText"/>
        <w:spacing w:before="41" w:line="213" w:lineRule="auto"/>
        <w:ind w:left="115" w:right="38"/>
      </w:pPr>
      <w:r>
        <w:rPr>
          <w:w w:val="95"/>
        </w:rPr>
        <w:t>Networks are designed around a modular architecture to make</w:t>
      </w:r>
      <w:r>
        <w:rPr>
          <w:spacing w:val="-23"/>
          <w:w w:val="95"/>
        </w:rPr>
        <w:t xml:space="preserve"> </w:t>
      </w:r>
      <w:r>
        <w:rPr>
          <w:w w:val="95"/>
        </w:rPr>
        <w:t>them</w:t>
      </w:r>
      <w:r>
        <w:rPr>
          <w:spacing w:val="-23"/>
          <w:w w:val="95"/>
        </w:rPr>
        <w:t xml:space="preserve"> </w:t>
      </w:r>
      <w:r>
        <w:rPr>
          <w:w w:val="95"/>
        </w:rPr>
        <w:t>scalable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easy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trouble</w:t>
      </w:r>
      <w:r>
        <w:rPr>
          <w:spacing w:val="-23"/>
          <w:w w:val="95"/>
        </w:rPr>
        <w:t xml:space="preserve"> </w:t>
      </w:r>
      <w:r>
        <w:rPr>
          <w:w w:val="95"/>
        </w:rPr>
        <w:t>shoot.</w:t>
      </w:r>
      <w:r>
        <w:rPr>
          <w:spacing w:val="-23"/>
          <w:w w:val="95"/>
        </w:rPr>
        <w:t xml:space="preserve"> </w:t>
      </w:r>
      <w:r>
        <w:rPr>
          <w:w w:val="95"/>
        </w:rPr>
        <w:t>EIBP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exploits </w:t>
      </w:r>
      <w:r>
        <w:t>the</w:t>
      </w:r>
      <w:r>
        <w:rPr>
          <w:spacing w:val="-18"/>
        </w:rPr>
        <w:t xml:space="preserve"> </w:t>
      </w:r>
      <w:r>
        <w:t>structure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network</w:t>
      </w:r>
      <w:r>
        <w:rPr>
          <w:spacing w:val="-17"/>
        </w:rPr>
        <w:t xml:space="preserve"> </w:t>
      </w:r>
      <w:r>
        <w:t>architectures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auto-assign</w:t>
      </w:r>
      <w:r>
        <w:rPr>
          <w:spacing w:val="-17"/>
        </w:rPr>
        <w:t xml:space="preserve"> </w:t>
      </w:r>
      <w:r>
        <w:rPr>
          <w:spacing w:val="-4"/>
        </w:rPr>
        <w:t xml:space="preserve">ad- </w:t>
      </w:r>
      <w:r>
        <w:rPr>
          <w:w w:val="95"/>
        </w:rPr>
        <w:t>dresses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routers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network.</w:t>
      </w:r>
      <w:r>
        <w:rPr>
          <w:spacing w:val="-22"/>
          <w:w w:val="95"/>
        </w:rPr>
        <w:t xml:space="preserve"> </w:t>
      </w:r>
      <w:r>
        <w:rPr>
          <w:w w:val="95"/>
        </w:rPr>
        <w:t>EIBP</w:t>
      </w:r>
      <w:r>
        <w:rPr>
          <w:spacing w:val="-22"/>
          <w:w w:val="95"/>
        </w:rPr>
        <w:t xml:space="preserve"> </w:t>
      </w:r>
      <w:r>
        <w:rPr>
          <w:w w:val="95"/>
        </w:rPr>
        <w:t>can</w:t>
      </w:r>
      <w:r>
        <w:rPr>
          <w:spacing w:val="-23"/>
          <w:w w:val="95"/>
        </w:rPr>
        <w:t xml:space="preserve"> </w:t>
      </w:r>
      <w:r>
        <w:rPr>
          <w:w w:val="95"/>
        </w:rPr>
        <w:t>use</w:t>
      </w:r>
      <w:r>
        <w:rPr>
          <w:spacing w:val="-22"/>
          <w:w w:val="95"/>
        </w:rPr>
        <w:t xml:space="preserve"> </w:t>
      </w:r>
      <w:r>
        <w:rPr>
          <w:w w:val="95"/>
        </w:rPr>
        <w:t>virtual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 xml:space="preserve">struc- </w:t>
      </w:r>
      <w:r>
        <w:rPr>
          <w:w w:val="90"/>
        </w:rPr>
        <w:t>tures</w:t>
      </w:r>
      <w:r>
        <w:rPr>
          <w:spacing w:val="-9"/>
          <w:w w:val="90"/>
        </w:rPr>
        <w:t xml:space="preserve"> </w:t>
      </w:r>
      <w:r>
        <w:rPr>
          <w:w w:val="90"/>
        </w:rPr>
        <w:t>super-imposed</w:t>
      </w:r>
      <w:r>
        <w:rPr>
          <w:spacing w:val="-8"/>
          <w:w w:val="90"/>
        </w:rPr>
        <w:t xml:space="preserve"> </w:t>
      </w:r>
      <w:r>
        <w:rPr>
          <w:w w:val="90"/>
        </w:rPr>
        <w:t>on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physical</w:t>
      </w:r>
      <w:r>
        <w:rPr>
          <w:spacing w:val="-7"/>
          <w:w w:val="90"/>
        </w:rPr>
        <w:t xml:space="preserve"> </w:t>
      </w:r>
      <w:r>
        <w:rPr>
          <w:w w:val="90"/>
        </w:rPr>
        <w:t>network</w:t>
      </w:r>
      <w:r>
        <w:rPr>
          <w:spacing w:val="-8"/>
          <w:w w:val="90"/>
        </w:rPr>
        <w:t xml:space="preserve"> </w:t>
      </w:r>
      <w:r>
        <w:rPr>
          <w:w w:val="90"/>
        </w:rPr>
        <w:t>structure.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EIBP </w:t>
      </w:r>
      <w:r>
        <w:rPr>
          <w:w w:val="95"/>
        </w:rPr>
        <w:t>captures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relative</w:t>
      </w:r>
      <w:r>
        <w:rPr>
          <w:spacing w:val="-34"/>
          <w:w w:val="95"/>
        </w:rPr>
        <w:t xml:space="preserve"> </w:t>
      </w:r>
      <w:r>
        <w:rPr>
          <w:w w:val="95"/>
        </w:rPr>
        <w:t>position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router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network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struc- </w:t>
      </w:r>
      <w:r>
        <w:rPr>
          <w:w w:val="90"/>
        </w:rPr>
        <w:t>ture</w:t>
      </w:r>
      <w:r>
        <w:rPr>
          <w:spacing w:val="-14"/>
          <w:w w:val="90"/>
        </w:rPr>
        <w:t xml:space="preserve"> </w:t>
      </w:r>
      <w:r>
        <w:rPr>
          <w:w w:val="90"/>
        </w:rPr>
        <w:t>into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routable</w:t>
      </w:r>
      <w:r>
        <w:rPr>
          <w:spacing w:val="-14"/>
          <w:w w:val="90"/>
        </w:rPr>
        <w:t xml:space="preserve"> </w:t>
      </w:r>
      <w:r>
        <w:rPr>
          <w:w w:val="90"/>
        </w:rPr>
        <w:t>address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uses</w:t>
      </w:r>
      <w:r>
        <w:rPr>
          <w:spacing w:val="-14"/>
          <w:w w:val="90"/>
        </w:rPr>
        <w:t xml:space="preserve"> </w:t>
      </w:r>
      <w:r>
        <w:rPr>
          <w:w w:val="90"/>
        </w:rPr>
        <w:t>this</w:t>
      </w:r>
      <w:r>
        <w:rPr>
          <w:spacing w:val="-14"/>
          <w:w w:val="90"/>
        </w:rPr>
        <w:t xml:space="preserve"> </w:t>
      </w:r>
      <w:r>
        <w:rPr>
          <w:w w:val="90"/>
        </w:rPr>
        <w:t>information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route packets.</w:t>
      </w:r>
      <w:r>
        <w:rPr>
          <w:spacing w:val="-8"/>
          <w:w w:val="90"/>
        </w:rPr>
        <w:t xml:space="preserve"> </w:t>
      </w:r>
      <w:r>
        <w:rPr>
          <w:w w:val="90"/>
        </w:rPr>
        <w:t>EIBP</w:t>
      </w:r>
      <w:r>
        <w:rPr>
          <w:spacing w:val="-8"/>
          <w:w w:val="90"/>
        </w:rPr>
        <w:t xml:space="preserve"> </w:t>
      </w:r>
      <w:r>
        <w:rPr>
          <w:w w:val="90"/>
        </w:rPr>
        <w:t>thus</w:t>
      </w:r>
      <w:r>
        <w:rPr>
          <w:spacing w:val="-8"/>
          <w:w w:val="90"/>
        </w:rPr>
        <w:t xml:space="preserve"> </w:t>
      </w:r>
      <w:r>
        <w:rPr>
          <w:w w:val="90"/>
        </w:rPr>
        <w:t>introduces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new</w:t>
      </w:r>
      <w:r>
        <w:rPr>
          <w:spacing w:val="-7"/>
          <w:w w:val="90"/>
        </w:rPr>
        <w:t xml:space="preserve"> </w:t>
      </w:r>
      <w:r>
        <w:rPr>
          <w:w w:val="90"/>
        </w:rPr>
        <w:t>auto-addressing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scheme </w:t>
      </w:r>
      <w:r>
        <w:rPr>
          <w:w w:val="95"/>
        </w:rPr>
        <w:t>that</w:t>
      </w:r>
      <w:r>
        <w:rPr>
          <w:spacing w:val="-28"/>
          <w:w w:val="95"/>
        </w:rPr>
        <w:t xml:space="preserve"> </w:t>
      </w:r>
      <w:r>
        <w:rPr>
          <w:w w:val="95"/>
        </w:rPr>
        <w:t>does</w:t>
      </w:r>
      <w:r>
        <w:rPr>
          <w:spacing w:val="-28"/>
          <w:w w:val="95"/>
        </w:rPr>
        <w:t xml:space="preserve"> </w:t>
      </w:r>
      <w:r>
        <w:rPr>
          <w:w w:val="95"/>
        </w:rPr>
        <w:t>not</w:t>
      </w:r>
      <w:r>
        <w:rPr>
          <w:spacing w:val="-28"/>
          <w:w w:val="95"/>
        </w:rPr>
        <w:t xml:space="preserve"> </w:t>
      </w:r>
      <w:r>
        <w:rPr>
          <w:w w:val="95"/>
        </w:rPr>
        <w:t>require</w:t>
      </w:r>
      <w:r>
        <w:rPr>
          <w:spacing w:val="-28"/>
          <w:w w:val="95"/>
        </w:rPr>
        <w:t xml:space="preserve"> </w:t>
      </w:r>
      <w:r>
        <w:rPr>
          <w:w w:val="95"/>
        </w:rPr>
        <w:t>route</w:t>
      </w:r>
      <w:r>
        <w:rPr>
          <w:spacing w:val="-27"/>
          <w:w w:val="95"/>
        </w:rPr>
        <w:t xml:space="preserve"> </w:t>
      </w:r>
      <w:r>
        <w:rPr>
          <w:w w:val="95"/>
        </w:rPr>
        <w:t>discovery.</w:t>
      </w:r>
      <w:r>
        <w:rPr>
          <w:spacing w:val="-28"/>
          <w:w w:val="95"/>
        </w:rPr>
        <w:t xml:space="preserve"> </w:t>
      </w:r>
      <w:r>
        <w:rPr>
          <w:w w:val="95"/>
        </w:rPr>
        <w:t>Routers</w:t>
      </w:r>
      <w:r>
        <w:rPr>
          <w:spacing w:val="-28"/>
          <w:w w:val="95"/>
        </w:rPr>
        <w:t xml:space="preserve"> </w:t>
      </w:r>
      <w:r>
        <w:rPr>
          <w:w w:val="95"/>
        </w:rPr>
        <w:t>running</w:t>
      </w:r>
      <w:r>
        <w:rPr>
          <w:spacing w:val="-28"/>
          <w:w w:val="95"/>
        </w:rPr>
        <w:t xml:space="preserve"> </w:t>
      </w:r>
      <w:r>
        <w:rPr>
          <w:w w:val="95"/>
        </w:rPr>
        <w:t>EIBP acquire</w:t>
      </w:r>
      <w:r>
        <w:rPr>
          <w:spacing w:val="-11"/>
          <w:w w:val="95"/>
        </w:rPr>
        <w:t xml:space="preserve"> </w:t>
      </w:r>
      <w:r>
        <w:rPr>
          <w:w w:val="95"/>
        </w:rPr>
        <w:t>multiple</w:t>
      </w:r>
      <w:r>
        <w:rPr>
          <w:spacing w:val="-11"/>
          <w:w w:val="95"/>
        </w:rPr>
        <w:t xml:space="preserve"> </w:t>
      </w:r>
      <w:r>
        <w:rPr>
          <w:w w:val="95"/>
        </w:rPr>
        <w:t>routable</w:t>
      </w:r>
      <w:r>
        <w:rPr>
          <w:spacing w:val="-10"/>
          <w:w w:val="95"/>
        </w:rPr>
        <w:t xml:space="preserve"> </w:t>
      </w:r>
      <w:r>
        <w:rPr>
          <w:w w:val="95"/>
        </w:rPr>
        <w:t>addresses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provide</w:t>
      </w:r>
      <w:r>
        <w:rPr>
          <w:spacing w:val="-11"/>
          <w:w w:val="95"/>
        </w:rPr>
        <w:t xml:space="preserve"> </w:t>
      </w:r>
      <w:r>
        <w:rPr>
          <w:w w:val="95"/>
        </w:rPr>
        <w:t>immediate fallback</w:t>
      </w:r>
      <w:r>
        <w:rPr>
          <w:spacing w:val="-18"/>
          <w:w w:val="95"/>
        </w:rPr>
        <w:t xml:space="preserve"> </w:t>
      </w:r>
      <w:r>
        <w:rPr>
          <w:w w:val="95"/>
        </w:rPr>
        <w:t>paths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event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del w:id="10" w:author="Nirmala Shenoy" w:date="2022-05-09T12:24:00Z">
        <w:r w:rsidDel="00864644">
          <w:rPr>
            <w:spacing w:val="-18"/>
            <w:w w:val="95"/>
          </w:rPr>
          <w:delText xml:space="preserve"> </w:delText>
        </w:r>
        <w:r w:rsidDel="00864644">
          <w:rPr>
            <w:w w:val="95"/>
          </w:rPr>
          <w:delText>main</w:delText>
        </w:r>
      </w:del>
      <w:r>
        <w:rPr>
          <w:spacing w:val="-17"/>
          <w:w w:val="95"/>
        </w:rPr>
        <w:t xml:space="preserve"> </w:t>
      </w:r>
      <w:r>
        <w:rPr>
          <w:w w:val="95"/>
        </w:rPr>
        <w:t>path</w:t>
      </w:r>
      <w:r>
        <w:rPr>
          <w:spacing w:val="-18"/>
          <w:w w:val="95"/>
        </w:rPr>
        <w:t xml:space="preserve"> </w:t>
      </w:r>
      <w:r>
        <w:rPr>
          <w:w w:val="95"/>
        </w:rPr>
        <w:t>failure.</w:t>
      </w:r>
      <w:r>
        <w:rPr>
          <w:spacing w:val="-18"/>
          <w:w w:val="95"/>
        </w:rPr>
        <w:t xml:space="preserve"> </w:t>
      </w:r>
      <w:r>
        <w:rPr>
          <w:w w:val="95"/>
        </w:rPr>
        <w:t>EIBP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does </w:t>
      </w:r>
      <w:r>
        <w:rPr>
          <w:w w:val="90"/>
        </w:rPr>
        <w:t>not</w:t>
      </w:r>
      <w:r>
        <w:rPr>
          <w:spacing w:val="-11"/>
          <w:w w:val="90"/>
        </w:rPr>
        <w:t xml:space="preserve"> </w:t>
      </w:r>
      <w:r>
        <w:rPr>
          <w:w w:val="90"/>
        </w:rPr>
        <w:t>use</w:t>
      </w:r>
      <w:r>
        <w:rPr>
          <w:spacing w:val="-10"/>
          <w:w w:val="90"/>
        </w:rPr>
        <w:t xml:space="preserve"> </w:t>
      </w:r>
      <w:r>
        <w:rPr>
          <w:w w:val="90"/>
        </w:rPr>
        <w:t>IP</w:t>
      </w:r>
      <w:r>
        <w:rPr>
          <w:spacing w:val="-10"/>
          <w:w w:val="90"/>
        </w:rPr>
        <w:t xml:space="preserve"> </w:t>
      </w:r>
      <w:r>
        <w:rPr>
          <w:w w:val="90"/>
        </w:rPr>
        <w:t>addresses.</w:t>
      </w:r>
      <w:r>
        <w:rPr>
          <w:spacing w:val="-10"/>
          <w:w w:val="90"/>
        </w:rPr>
        <w:t xml:space="preserve"> </w:t>
      </w:r>
      <w:del w:id="11" w:author="Nirmala Shenoy" w:date="2022-05-09T12:24:00Z">
        <w:r w:rsidDel="00864644">
          <w:rPr>
            <w:w w:val="90"/>
          </w:rPr>
          <w:delText>Hence,</w:delText>
        </w:r>
        <w:r w:rsidDel="00864644">
          <w:rPr>
            <w:spacing w:val="-10"/>
            <w:w w:val="90"/>
          </w:rPr>
          <w:delText xml:space="preserve"> </w:delText>
        </w:r>
      </w:del>
      <w:ins w:id="12" w:author="Nirmala Shenoy" w:date="2022-05-09T12:24:00Z">
        <w:r w:rsidR="00864644">
          <w:rPr>
            <w:w w:val="90"/>
          </w:rPr>
          <w:t>F</w:t>
        </w:r>
      </w:ins>
      <w:del w:id="13" w:author="Nirmala Shenoy" w:date="2022-05-09T12:24:00Z">
        <w:r w:rsidDel="00864644">
          <w:rPr>
            <w:w w:val="90"/>
          </w:rPr>
          <w:delText>f</w:delText>
        </w:r>
      </w:del>
      <w:r>
        <w:rPr>
          <w:w w:val="90"/>
        </w:rPr>
        <w:t>or</w:t>
      </w:r>
      <w:r>
        <w:rPr>
          <w:spacing w:val="-10"/>
          <w:w w:val="90"/>
        </w:rPr>
        <w:t xml:space="preserve"> </w:t>
      </w:r>
      <w:r>
        <w:rPr>
          <w:w w:val="90"/>
        </w:rPr>
        <w:t>backward</w:t>
      </w:r>
      <w:r>
        <w:rPr>
          <w:spacing w:val="-10"/>
          <w:w w:val="90"/>
        </w:rPr>
        <w:t xml:space="preserve"> </w:t>
      </w:r>
      <w:r>
        <w:rPr>
          <w:w w:val="90"/>
        </w:rPr>
        <w:t>compatibility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with </w:t>
      </w:r>
      <w:r>
        <w:t>IP,</w:t>
      </w:r>
      <w:r>
        <w:rPr>
          <w:spacing w:val="-33"/>
        </w:rPr>
        <w:t xml:space="preserve"> </w:t>
      </w:r>
      <w:r>
        <w:t>it</w:t>
      </w:r>
      <w:r>
        <w:rPr>
          <w:spacing w:val="-33"/>
        </w:rPr>
        <w:t xml:space="preserve"> </w:t>
      </w:r>
      <w:r>
        <w:t>operates</w:t>
      </w:r>
      <w:r>
        <w:rPr>
          <w:spacing w:val="-33"/>
        </w:rPr>
        <w:t xml:space="preserve"> </w:t>
      </w:r>
      <w:r>
        <w:t>at</w:t>
      </w:r>
      <w:r>
        <w:rPr>
          <w:spacing w:val="-33"/>
        </w:rPr>
        <w:t xml:space="preserve"> </w:t>
      </w:r>
      <w:r>
        <w:t>layer</w:t>
      </w:r>
      <w:r>
        <w:rPr>
          <w:spacing w:val="-33"/>
        </w:rPr>
        <w:t xml:space="preserve"> </w:t>
      </w:r>
      <w:r>
        <w:t>2.5</w:t>
      </w:r>
      <w:r>
        <w:rPr>
          <w:spacing w:val="-32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parallel</w:t>
      </w:r>
      <w:r>
        <w:rPr>
          <w:spacing w:val="-33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IP</w:t>
      </w:r>
      <w:r>
        <w:rPr>
          <w:spacing w:val="-33"/>
        </w:rPr>
        <w:t xml:space="preserve"> </w:t>
      </w:r>
      <w:r>
        <w:t>at</w:t>
      </w:r>
      <w:r>
        <w:rPr>
          <w:spacing w:val="-33"/>
        </w:rPr>
        <w:t xml:space="preserve"> </w:t>
      </w:r>
      <w:r>
        <w:t>layer</w:t>
      </w:r>
      <w:r>
        <w:rPr>
          <w:spacing w:val="-32"/>
        </w:rPr>
        <w:t xml:space="preserve"> </w:t>
      </w:r>
      <w:r>
        <w:t>3.</w:t>
      </w:r>
      <w:r>
        <w:rPr>
          <w:spacing w:val="-33"/>
        </w:rPr>
        <w:t xml:space="preserve"> </w:t>
      </w:r>
      <w:r>
        <w:t xml:space="preserve">EIBP </w:t>
      </w:r>
      <w:r>
        <w:rPr>
          <w:w w:val="95"/>
        </w:rPr>
        <w:t xml:space="preserve">forwards traffic between end IP systems and networks by </w:t>
      </w:r>
      <w:r>
        <w:t>encapsulating</w:t>
      </w:r>
      <w:r>
        <w:rPr>
          <w:spacing w:val="-27"/>
        </w:rPr>
        <w:t xml:space="preserve"> </w:t>
      </w:r>
      <w:r>
        <w:t>them</w:t>
      </w:r>
      <w:r>
        <w:rPr>
          <w:spacing w:val="-27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EIBP</w:t>
      </w:r>
      <w:r>
        <w:rPr>
          <w:spacing w:val="-27"/>
        </w:rPr>
        <w:t xml:space="preserve"> </w:t>
      </w:r>
      <w:r>
        <w:t>headers,</w:t>
      </w:r>
      <w:r>
        <w:rPr>
          <w:spacing w:val="-27"/>
        </w:rPr>
        <w:t xml:space="preserve"> </w:t>
      </w:r>
      <w:r>
        <w:t>which</w:t>
      </w:r>
      <w:r>
        <w:rPr>
          <w:spacing w:val="-26"/>
        </w:rPr>
        <w:t xml:space="preserve"> </w:t>
      </w:r>
      <w:r>
        <w:t>use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EIBP, assigned routable</w:t>
      </w:r>
      <w:r>
        <w:rPr>
          <w:spacing w:val="-11"/>
        </w:rPr>
        <w:t xml:space="preserve"> </w:t>
      </w:r>
      <w:r>
        <w:t>addresses.</w:t>
      </w:r>
    </w:p>
    <w:p w:rsidR="00FC3AD9" w:rsidRDefault="00386B3A">
      <w:pPr>
        <w:pStyle w:val="BodyText"/>
        <w:spacing w:before="226" w:line="213" w:lineRule="auto"/>
        <w:ind w:left="116" w:right="100" w:firstLine="199"/>
      </w:pPr>
      <w:r>
        <w:br w:type="column"/>
      </w:r>
      <w:r>
        <w:rPr>
          <w:spacing w:val="-7"/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introduce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new</w:t>
      </w:r>
      <w:r>
        <w:rPr>
          <w:spacing w:val="-10"/>
          <w:w w:val="95"/>
        </w:rPr>
        <w:t xml:space="preserve"> </w:t>
      </w:r>
      <w:r>
        <w:rPr>
          <w:w w:val="95"/>
        </w:rPr>
        <w:t>EIBP</w:t>
      </w:r>
      <w:r>
        <w:rPr>
          <w:spacing w:val="-10"/>
          <w:w w:val="95"/>
        </w:rPr>
        <w:t xml:space="preserve"> </w:t>
      </w:r>
      <w:r>
        <w:rPr>
          <w:w w:val="95"/>
        </w:rPr>
        <w:t>inter-AS</w:t>
      </w:r>
      <w:r>
        <w:rPr>
          <w:spacing w:val="-11"/>
          <w:w w:val="95"/>
        </w:rPr>
        <w:t xml:space="preserve"> </w:t>
      </w:r>
      <w:r>
        <w:rPr>
          <w:w w:val="95"/>
        </w:rPr>
        <w:t>operations,</w:t>
      </w:r>
      <w:r>
        <w:rPr>
          <w:spacing w:val="-10"/>
          <w:w w:val="95"/>
        </w:rPr>
        <w:t xml:space="preserve"> </w:t>
      </w:r>
      <w:r>
        <w:rPr>
          <w:w w:val="95"/>
        </w:rPr>
        <w:t>it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nec- essary to understand EIBP intra-AS operations. Hence, in section</w:t>
      </w:r>
      <w:r>
        <w:rPr>
          <w:spacing w:val="-16"/>
          <w:w w:val="95"/>
        </w:rPr>
        <w:t xml:space="preserve"> </w:t>
      </w:r>
      <w:r>
        <w:rPr>
          <w:w w:val="95"/>
        </w:rPr>
        <w:t>3,</w:t>
      </w:r>
      <w:r>
        <w:rPr>
          <w:spacing w:val="-15"/>
          <w:w w:val="95"/>
        </w:rPr>
        <w:t xml:space="preserve"> </w:t>
      </w:r>
      <w:r>
        <w:rPr>
          <w:w w:val="95"/>
        </w:rPr>
        <w:t>we</w:t>
      </w:r>
      <w:r>
        <w:rPr>
          <w:spacing w:val="-15"/>
          <w:w w:val="95"/>
        </w:rPr>
        <w:t xml:space="preserve"> </w:t>
      </w:r>
      <w:r>
        <w:rPr>
          <w:w w:val="95"/>
        </w:rPr>
        <w:t>briefly</w:t>
      </w:r>
      <w:r>
        <w:rPr>
          <w:spacing w:val="-15"/>
          <w:w w:val="95"/>
        </w:rPr>
        <w:t xml:space="preserve"> </w:t>
      </w:r>
      <w:r>
        <w:rPr>
          <w:w w:val="95"/>
        </w:rPr>
        <w:t>describe</w:t>
      </w:r>
      <w:r>
        <w:rPr>
          <w:spacing w:val="-16"/>
          <w:w w:val="95"/>
        </w:rPr>
        <w:t xml:space="preserve"> </w:t>
      </w:r>
      <w:r>
        <w:rPr>
          <w:w w:val="95"/>
        </w:rPr>
        <w:t>EIBP</w:t>
      </w:r>
      <w:r>
        <w:rPr>
          <w:spacing w:val="-15"/>
          <w:w w:val="95"/>
        </w:rPr>
        <w:t xml:space="preserve"> </w:t>
      </w:r>
      <w:r>
        <w:rPr>
          <w:w w:val="95"/>
        </w:rPr>
        <w:t>intra-AS</w:t>
      </w:r>
      <w:r>
        <w:rPr>
          <w:spacing w:val="-15"/>
          <w:w w:val="95"/>
        </w:rPr>
        <w:t xml:space="preserve"> </w:t>
      </w:r>
      <w:r>
        <w:rPr>
          <w:w w:val="95"/>
        </w:rPr>
        <w:t>operations</w:t>
      </w:r>
      <w:r>
        <w:rPr>
          <w:spacing w:val="-15"/>
          <w:w w:val="95"/>
        </w:rPr>
        <w:t xml:space="preserve"> </w:t>
      </w:r>
      <w:r>
        <w:rPr>
          <w:w w:val="95"/>
        </w:rPr>
        <w:t>[</w:t>
      </w:r>
      <w:hyperlink w:anchor="_bookmark17" w:history="1">
        <w:r>
          <w:rPr>
            <w:w w:val="95"/>
          </w:rPr>
          <w:t>13</w:t>
        </w:r>
      </w:hyperlink>
      <w:r>
        <w:rPr>
          <w:w w:val="95"/>
        </w:rPr>
        <w:t xml:space="preserve">] </w:t>
      </w:r>
      <w:r>
        <w:t>and some recent</w:t>
      </w:r>
      <w:r>
        <w:rPr>
          <w:spacing w:val="-17"/>
        </w:rPr>
        <w:t xml:space="preserve"> </w:t>
      </w:r>
      <w:r>
        <w:t>enhancements.</w:t>
      </w:r>
    </w:p>
    <w:p w:rsidR="00FC3AD9" w:rsidRDefault="00386B3A">
      <w:pPr>
        <w:pStyle w:val="BodyText"/>
        <w:spacing w:line="213" w:lineRule="auto"/>
        <w:ind w:left="116" w:right="133" w:firstLine="199"/>
      </w:pPr>
      <w:r>
        <w:t>EIBP</w:t>
      </w:r>
      <w:r>
        <w:rPr>
          <w:spacing w:val="-24"/>
        </w:rPr>
        <w:t xml:space="preserve"> </w:t>
      </w:r>
      <w:r>
        <w:t>was</w:t>
      </w:r>
      <w:r>
        <w:rPr>
          <w:spacing w:val="-23"/>
        </w:rPr>
        <w:t xml:space="preserve"> </w:t>
      </w:r>
      <w:r>
        <w:t>coded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language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prototype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spacing w:val="-3"/>
        </w:rPr>
        <w:t xml:space="preserve">both </w:t>
      </w:r>
      <w:r>
        <w:rPr>
          <w:w w:val="95"/>
        </w:rPr>
        <w:t>its</w:t>
      </w:r>
      <w:r>
        <w:rPr>
          <w:spacing w:val="-25"/>
          <w:w w:val="95"/>
        </w:rPr>
        <w:t xml:space="preserve"> </w:t>
      </w:r>
      <w:r>
        <w:rPr>
          <w:w w:val="95"/>
        </w:rPr>
        <w:t>intra-AS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inter-AS</w:t>
      </w:r>
      <w:r>
        <w:rPr>
          <w:spacing w:val="-24"/>
          <w:w w:val="95"/>
        </w:rPr>
        <w:t xml:space="preserve"> </w:t>
      </w:r>
      <w:r>
        <w:rPr>
          <w:w w:val="95"/>
        </w:rPr>
        <w:t>operations</w:t>
      </w:r>
      <w:r>
        <w:rPr>
          <w:spacing w:val="-24"/>
          <w:w w:val="95"/>
        </w:rPr>
        <w:t xml:space="preserve"> </w:t>
      </w:r>
      <w:r>
        <w:rPr>
          <w:w w:val="95"/>
        </w:rPr>
        <w:t>tested</w:t>
      </w:r>
      <w:r>
        <w:rPr>
          <w:spacing w:val="-25"/>
          <w:w w:val="95"/>
        </w:rPr>
        <w:t xml:space="preserve"> </w:t>
      </w:r>
      <w:r>
        <w:rPr>
          <w:w w:val="95"/>
        </w:rPr>
        <w:t>using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Global Environment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w w:val="95"/>
        </w:rPr>
        <w:t>Network</w:t>
      </w:r>
      <w:r>
        <w:rPr>
          <w:spacing w:val="-29"/>
          <w:w w:val="95"/>
        </w:rPr>
        <w:t xml:space="preserve"> </w:t>
      </w:r>
      <w:r>
        <w:rPr>
          <w:w w:val="95"/>
        </w:rPr>
        <w:t>Innovations</w:t>
      </w:r>
      <w:r>
        <w:rPr>
          <w:spacing w:val="-30"/>
          <w:w w:val="95"/>
        </w:rPr>
        <w:t xml:space="preserve"> </w:t>
      </w:r>
      <w:r>
        <w:rPr>
          <w:w w:val="95"/>
        </w:rPr>
        <w:t>(GENI)</w:t>
      </w:r>
      <w:r>
        <w:rPr>
          <w:spacing w:val="-29"/>
          <w:w w:val="95"/>
        </w:rPr>
        <w:t xml:space="preserve"> </w:t>
      </w:r>
      <w:r>
        <w:rPr>
          <w:w w:val="95"/>
        </w:rPr>
        <w:t>testbeds</w:t>
      </w:r>
      <w:r>
        <w:rPr>
          <w:spacing w:val="-29"/>
          <w:w w:val="95"/>
        </w:rPr>
        <w:t xml:space="preserve"> </w:t>
      </w:r>
      <w:r>
        <w:rPr>
          <w:w w:val="95"/>
        </w:rPr>
        <w:t>[</w:t>
      </w:r>
      <w:hyperlink w:anchor="_bookmark8" w:history="1">
        <w:r>
          <w:rPr>
            <w:w w:val="95"/>
          </w:rPr>
          <w:t>3</w:t>
        </w:r>
      </w:hyperlink>
      <w:r>
        <w:rPr>
          <w:w w:val="95"/>
        </w:rPr>
        <w:t>].</w:t>
      </w:r>
    </w:p>
    <w:p w:rsidR="00FC3AD9" w:rsidRDefault="00386B3A">
      <w:pPr>
        <w:pStyle w:val="Heading2"/>
        <w:numPr>
          <w:ilvl w:val="0"/>
          <w:numId w:val="3"/>
        </w:numPr>
        <w:tabs>
          <w:tab w:val="left" w:pos="478"/>
          <w:tab w:val="left" w:pos="479"/>
        </w:tabs>
        <w:spacing w:before="147"/>
        <w:ind w:left="478"/>
      </w:pPr>
      <w:bookmarkStart w:id="14" w:name="3_Intra-AS_EIBP"/>
      <w:bookmarkEnd w:id="14"/>
      <w:r>
        <w:t>INTRA-AS</w:t>
      </w:r>
      <w:r>
        <w:rPr>
          <w:spacing w:val="-3"/>
        </w:rPr>
        <w:t xml:space="preserve"> </w:t>
      </w:r>
      <w:r>
        <w:t>EIBP</w:t>
      </w:r>
    </w:p>
    <w:p w:rsidR="00FC3AD9" w:rsidRDefault="00386B3A">
      <w:pPr>
        <w:pStyle w:val="BodyText"/>
        <w:spacing w:before="40" w:line="213" w:lineRule="auto"/>
        <w:ind w:left="116" w:right="100"/>
      </w:pPr>
      <w:r>
        <w:t>In</w:t>
      </w:r>
      <w:r>
        <w:rPr>
          <w:spacing w:val="-30"/>
        </w:rPr>
        <w:t xml:space="preserve"> </w:t>
      </w:r>
      <w:r>
        <w:t>Fig.</w:t>
      </w:r>
      <w:r>
        <w:rPr>
          <w:spacing w:val="-30"/>
        </w:rPr>
        <w:t xml:space="preserve"> </w:t>
      </w:r>
      <w:hyperlink w:anchor="_bookmark0" w:history="1">
        <w:r>
          <w:t>1,</w:t>
        </w:r>
        <w:r>
          <w:rPr>
            <w:spacing w:val="-30"/>
          </w:rPr>
          <w:t xml:space="preserve"> </w:t>
        </w:r>
      </w:hyperlink>
      <w:r>
        <w:t>we</w:t>
      </w:r>
      <w:r>
        <w:rPr>
          <w:spacing w:val="-30"/>
        </w:rPr>
        <w:t xml:space="preserve"> </w:t>
      </w:r>
      <w:r>
        <w:t>show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3-tier</w:t>
      </w:r>
      <w:r>
        <w:rPr>
          <w:spacing w:val="-30"/>
        </w:rPr>
        <w:t xml:space="preserve"> </w:t>
      </w:r>
      <w:r>
        <w:t>structure</w:t>
      </w:r>
      <w:r>
        <w:rPr>
          <w:spacing w:val="-30"/>
        </w:rPr>
        <w:t xml:space="preserve"> </w:t>
      </w:r>
      <w:r>
        <w:t>commonly</w:t>
      </w:r>
      <w:r>
        <w:rPr>
          <w:spacing w:val="-29"/>
        </w:rPr>
        <w:t xml:space="preserve"> </w:t>
      </w:r>
      <w:r>
        <w:t>adopted</w:t>
      </w:r>
      <w:r>
        <w:rPr>
          <w:spacing w:val="-30"/>
        </w:rPr>
        <w:t xml:space="preserve"> </w:t>
      </w:r>
      <w:r>
        <w:t xml:space="preserve">in </w:t>
      </w:r>
      <w:r>
        <w:rPr>
          <w:w w:val="95"/>
        </w:rPr>
        <w:t>enterprise</w:t>
      </w:r>
      <w:r>
        <w:rPr>
          <w:spacing w:val="-22"/>
          <w:w w:val="95"/>
        </w:rPr>
        <w:t xml:space="preserve"> </w:t>
      </w:r>
      <w:r>
        <w:rPr>
          <w:w w:val="95"/>
        </w:rPr>
        <w:t>networks</w:t>
      </w:r>
      <w:r>
        <w:rPr>
          <w:spacing w:val="-21"/>
          <w:w w:val="95"/>
        </w:rPr>
        <w:t xml:space="preserve"> </w:t>
      </w:r>
      <w:r>
        <w:rPr>
          <w:w w:val="95"/>
        </w:rPr>
        <w:t>i.e.</w:t>
      </w:r>
      <w:r>
        <w:rPr>
          <w:spacing w:val="-22"/>
          <w:w w:val="95"/>
        </w:rPr>
        <w:t xml:space="preserve"> </w:t>
      </w:r>
      <w:r>
        <w:rPr>
          <w:w w:val="95"/>
        </w:rPr>
        <w:t>within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AS.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core</w:t>
      </w:r>
      <w:r>
        <w:rPr>
          <w:spacing w:val="-21"/>
          <w:w w:val="95"/>
        </w:rPr>
        <w:t xml:space="preserve"> </w:t>
      </w:r>
      <w:r>
        <w:rPr>
          <w:w w:val="95"/>
        </w:rPr>
        <w:t>routers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(CR) </w:t>
      </w:r>
      <w:r>
        <w:t>form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backbone.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access</w:t>
      </w:r>
      <w:r>
        <w:rPr>
          <w:spacing w:val="-28"/>
        </w:rPr>
        <w:t xml:space="preserve"> </w:t>
      </w:r>
      <w:r>
        <w:t>routers</w:t>
      </w:r>
      <w:r>
        <w:rPr>
          <w:spacing w:val="-28"/>
        </w:rPr>
        <w:t xml:space="preserve"> </w:t>
      </w:r>
      <w:r>
        <w:t>(AR)</w:t>
      </w:r>
      <w:r>
        <w:rPr>
          <w:spacing w:val="-28"/>
        </w:rPr>
        <w:t xml:space="preserve"> </w:t>
      </w:r>
      <w:r>
        <w:t>connect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rPr>
          <w:spacing w:val="-4"/>
        </w:rPr>
        <w:t xml:space="preserve">ac- </w:t>
      </w:r>
      <w:r>
        <w:rPr>
          <w:w w:val="95"/>
        </w:rPr>
        <w:t>cess</w:t>
      </w:r>
      <w:r>
        <w:rPr>
          <w:spacing w:val="-16"/>
          <w:w w:val="95"/>
        </w:rPr>
        <w:t xml:space="preserve"> </w:t>
      </w:r>
      <w:r>
        <w:rPr>
          <w:w w:val="95"/>
        </w:rPr>
        <w:t>networks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end</w:t>
      </w:r>
      <w:r>
        <w:rPr>
          <w:spacing w:val="-16"/>
          <w:w w:val="95"/>
        </w:rPr>
        <w:t xml:space="preserve"> </w:t>
      </w:r>
      <w:r>
        <w:rPr>
          <w:w w:val="95"/>
        </w:rPr>
        <w:t>users.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distribution</w:t>
      </w:r>
      <w:r>
        <w:rPr>
          <w:spacing w:val="-16"/>
          <w:w w:val="95"/>
        </w:rPr>
        <w:t xml:space="preserve"> </w:t>
      </w:r>
      <w:r>
        <w:rPr>
          <w:w w:val="95"/>
        </w:rPr>
        <w:t>routers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(DR) </w:t>
      </w:r>
      <w:r>
        <w:t>connect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access</w:t>
      </w:r>
      <w:r>
        <w:rPr>
          <w:spacing w:val="-26"/>
        </w:rPr>
        <w:t xml:space="preserve"> </w:t>
      </w:r>
      <w:r>
        <w:t>router/networks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core</w:t>
      </w:r>
      <w:r>
        <w:rPr>
          <w:spacing w:val="-27"/>
        </w:rPr>
        <w:t xml:space="preserve"> </w:t>
      </w:r>
      <w:r>
        <w:t>routers.</w:t>
      </w:r>
      <w:r>
        <w:rPr>
          <w:spacing w:val="-26"/>
        </w:rPr>
        <w:t xml:space="preserve"> </w:t>
      </w:r>
      <w:r>
        <w:rPr>
          <w:spacing w:val="-7"/>
        </w:rPr>
        <w:t>To</w:t>
      </w:r>
      <w:r>
        <w:rPr>
          <w:spacing w:val="-26"/>
        </w:rPr>
        <w:t xml:space="preserve"> </w:t>
      </w:r>
      <w:r>
        <w:rPr>
          <w:spacing w:val="-5"/>
        </w:rPr>
        <w:t xml:space="preserve">ex- </w:t>
      </w:r>
      <w:r>
        <w:rPr>
          <w:w w:val="95"/>
        </w:rPr>
        <w:t>plain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structure</w:t>
      </w:r>
      <w:r>
        <w:rPr>
          <w:spacing w:val="-25"/>
          <w:w w:val="95"/>
        </w:rPr>
        <w:t xml:space="preserve"> </w:t>
      </w:r>
      <w:r>
        <w:rPr>
          <w:w w:val="95"/>
        </w:rPr>
        <w:t>based</w:t>
      </w:r>
      <w:r>
        <w:rPr>
          <w:spacing w:val="-25"/>
          <w:w w:val="95"/>
        </w:rPr>
        <w:t xml:space="preserve"> </w:t>
      </w:r>
      <w:r>
        <w:rPr>
          <w:w w:val="95"/>
        </w:rPr>
        <w:t>addressing</w:t>
      </w:r>
      <w:r>
        <w:rPr>
          <w:spacing w:val="-25"/>
          <w:w w:val="95"/>
        </w:rPr>
        <w:t xml:space="preserve"> </w:t>
      </w:r>
      <w:r>
        <w:rPr>
          <w:w w:val="95"/>
        </w:rPr>
        <w:t>we</w:t>
      </w:r>
      <w:r>
        <w:rPr>
          <w:spacing w:val="-25"/>
          <w:w w:val="95"/>
        </w:rPr>
        <w:t xml:space="preserve"> </w:t>
      </w:r>
      <w:r>
        <w:rPr>
          <w:w w:val="95"/>
        </w:rPr>
        <w:t>identify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routers to</w:t>
      </w:r>
      <w:r>
        <w:rPr>
          <w:spacing w:val="-16"/>
          <w:w w:val="95"/>
        </w:rPr>
        <w:t xml:space="preserve"> </w:t>
      </w:r>
      <w:r>
        <w:rPr>
          <w:w w:val="95"/>
        </w:rPr>
        <w:t>tiers.</w:t>
      </w:r>
      <w:r>
        <w:rPr>
          <w:spacing w:val="-15"/>
          <w:w w:val="95"/>
        </w:rPr>
        <w:t xml:space="preserve"> </w:t>
      </w:r>
      <w:r>
        <w:rPr>
          <w:w w:val="95"/>
        </w:rPr>
        <w:t>Core</w:t>
      </w:r>
      <w:r>
        <w:rPr>
          <w:spacing w:val="-16"/>
          <w:w w:val="95"/>
        </w:rPr>
        <w:t xml:space="preserve"> </w:t>
      </w:r>
      <w:r>
        <w:rPr>
          <w:w w:val="95"/>
        </w:rPr>
        <w:t>routers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tier</w:t>
      </w:r>
      <w:r>
        <w:rPr>
          <w:spacing w:val="-15"/>
          <w:w w:val="95"/>
        </w:rPr>
        <w:t xml:space="preserve"> </w:t>
      </w:r>
      <w:r>
        <w:rPr>
          <w:w w:val="95"/>
        </w:rPr>
        <w:t>1,</w:t>
      </w:r>
      <w:r>
        <w:rPr>
          <w:spacing w:val="-16"/>
          <w:w w:val="95"/>
        </w:rPr>
        <w:t xml:space="preserve"> </w:t>
      </w:r>
      <w:r>
        <w:rPr>
          <w:w w:val="95"/>
        </w:rPr>
        <w:t>distribution</w:t>
      </w:r>
      <w:r>
        <w:rPr>
          <w:spacing w:val="-15"/>
          <w:w w:val="95"/>
        </w:rPr>
        <w:t xml:space="preserve"> </w:t>
      </w:r>
      <w:r>
        <w:rPr>
          <w:w w:val="95"/>
        </w:rPr>
        <w:t>routers</w:t>
      </w:r>
      <w:r>
        <w:rPr>
          <w:spacing w:val="-16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in </w:t>
      </w:r>
      <w:r>
        <w:t>tier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tier</w:t>
      </w:r>
      <w:r>
        <w:rPr>
          <w:spacing w:val="-6"/>
        </w:rPr>
        <w:t xml:space="preserve"> </w:t>
      </w:r>
      <w:r>
        <w:t>3.</w:t>
      </w:r>
    </w:p>
    <w:p w:rsidR="00FC3AD9" w:rsidRDefault="00386B3A">
      <w:pPr>
        <w:pStyle w:val="BodyText"/>
        <w:spacing w:line="213" w:lineRule="auto"/>
        <w:ind w:left="108" w:right="103" w:firstLine="206"/>
      </w:pP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figure,</w:t>
      </w:r>
      <w:r>
        <w:rPr>
          <w:spacing w:val="-34"/>
          <w:w w:val="95"/>
        </w:rPr>
        <w:t xml:space="preserve"> </w:t>
      </w:r>
      <w:r>
        <w:rPr>
          <w:w w:val="95"/>
        </w:rPr>
        <w:t>we</w:t>
      </w:r>
      <w:r>
        <w:rPr>
          <w:spacing w:val="-35"/>
          <w:w w:val="95"/>
        </w:rPr>
        <w:t xml:space="preserve"> </w:t>
      </w:r>
      <w:r>
        <w:rPr>
          <w:w w:val="95"/>
        </w:rPr>
        <w:t>also</w:t>
      </w:r>
      <w:r>
        <w:rPr>
          <w:spacing w:val="-35"/>
          <w:w w:val="95"/>
        </w:rPr>
        <w:t xml:space="preserve"> </w:t>
      </w:r>
      <w:r>
        <w:rPr>
          <w:w w:val="95"/>
        </w:rPr>
        <w:t>show</w:t>
      </w:r>
      <w:r>
        <w:rPr>
          <w:spacing w:val="-34"/>
          <w:w w:val="95"/>
        </w:rPr>
        <w:t xml:space="preserve"> </w:t>
      </w:r>
      <w:r>
        <w:rPr>
          <w:w w:val="95"/>
        </w:rPr>
        <w:t>how</w:t>
      </w:r>
      <w:r>
        <w:rPr>
          <w:spacing w:val="-35"/>
          <w:w w:val="95"/>
        </w:rPr>
        <w:t xml:space="preserve"> </w:t>
      </w:r>
      <w:r>
        <w:rPr>
          <w:w w:val="95"/>
        </w:rPr>
        <w:t>EIBP</w:t>
      </w:r>
      <w:r>
        <w:rPr>
          <w:spacing w:val="-34"/>
          <w:w w:val="95"/>
        </w:rPr>
        <w:t xml:space="preserve"> </w:t>
      </w:r>
      <w:r>
        <w:rPr>
          <w:w w:val="95"/>
        </w:rPr>
        <w:t>auto</w:t>
      </w:r>
      <w:r>
        <w:rPr>
          <w:spacing w:val="-35"/>
          <w:w w:val="95"/>
        </w:rPr>
        <w:t xml:space="preserve"> </w:t>
      </w:r>
      <w:r>
        <w:rPr>
          <w:w w:val="95"/>
        </w:rPr>
        <w:t>assigns</w:t>
      </w:r>
      <w:r>
        <w:rPr>
          <w:spacing w:val="-35"/>
          <w:w w:val="95"/>
        </w:rPr>
        <w:t xml:space="preserve"> </w:t>
      </w:r>
      <w:r>
        <w:rPr>
          <w:w w:val="95"/>
        </w:rPr>
        <w:t>routable addresses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routers.</w:t>
      </w:r>
      <w:r>
        <w:rPr>
          <w:spacing w:val="-20"/>
          <w:w w:val="95"/>
        </w:rPr>
        <w:t xml:space="preserve"> </w:t>
      </w:r>
      <w:r>
        <w:rPr>
          <w:w w:val="95"/>
        </w:rPr>
        <w:t>Core</w:t>
      </w:r>
      <w:r>
        <w:rPr>
          <w:spacing w:val="-20"/>
          <w:w w:val="95"/>
        </w:rPr>
        <w:t xml:space="preserve"> </w:t>
      </w:r>
      <w:r>
        <w:rPr>
          <w:w w:val="95"/>
        </w:rPr>
        <w:t>routers</w:t>
      </w:r>
      <w:r>
        <w:rPr>
          <w:spacing w:val="-20"/>
          <w:w w:val="95"/>
        </w:rPr>
        <w:t xml:space="preserve"> </w:t>
      </w:r>
      <w:r>
        <w:rPr>
          <w:w w:val="95"/>
        </w:rPr>
        <w:t>are</w:t>
      </w:r>
      <w:r>
        <w:rPr>
          <w:spacing w:val="-19"/>
          <w:w w:val="95"/>
        </w:rPr>
        <w:t xml:space="preserve"> </w:t>
      </w:r>
      <w:r>
        <w:rPr>
          <w:w w:val="95"/>
        </w:rPr>
        <w:t>configured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a unique</w:t>
      </w:r>
      <w:r>
        <w:rPr>
          <w:spacing w:val="-23"/>
          <w:w w:val="95"/>
        </w:rPr>
        <w:t xml:space="preserve"> </w:t>
      </w:r>
      <w:r>
        <w:rPr>
          <w:w w:val="95"/>
        </w:rPr>
        <w:t>ID</w:t>
      </w:r>
      <w:r>
        <w:rPr>
          <w:spacing w:val="-23"/>
          <w:w w:val="95"/>
        </w:rPr>
        <w:t xml:space="preserve"> </w:t>
      </w:r>
      <w:r>
        <w:rPr>
          <w:w w:val="95"/>
        </w:rPr>
        <w:t>comprising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tier</w:t>
      </w:r>
      <w:r>
        <w:rPr>
          <w:spacing w:val="-22"/>
          <w:w w:val="95"/>
        </w:rPr>
        <w:t xml:space="preserve"> </w:t>
      </w:r>
      <w:r>
        <w:rPr>
          <w:w w:val="95"/>
        </w:rPr>
        <w:t>value</w:t>
      </w:r>
      <w:r>
        <w:rPr>
          <w:spacing w:val="-23"/>
          <w:w w:val="95"/>
        </w:rPr>
        <w:t xml:space="preserve"> </w:t>
      </w:r>
      <w:r>
        <w:rPr>
          <w:w w:val="95"/>
        </w:rPr>
        <w:t>followed</w:t>
      </w:r>
      <w:r>
        <w:rPr>
          <w:spacing w:val="-23"/>
          <w:w w:val="95"/>
        </w:rPr>
        <w:t xml:space="preserve"> </w:t>
      </w:r>
      <w:r>
        <w:rPr>
          <w:w w:val="95"/>
        </w:rPr>
        <w:t>by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unique integer</w:t>
      </w:r>
      <w:r>
        <w:rPr>
          <w:spacing w:val="-26"/>
          <w:w w:val="95"/>
        </w:rPr>
        <w:t xml:space="preserve"> </w:t>
      </w:r>
      <w:r>
        <w:rPr>
          <w:w w:val="95"/>
        </w:rPr>
        <w:t>value.</w:t>
      </w:r>
      <w:r>
        <w:rPr>
          <w:spacing w:val="-26"/>
          <w:w w:val="95"/>
        </w:rPr>
        <w:t xml:space="preserve"> </w:t>
      </w:r>
      <w:r>
        <w:rPr>
          <w:w w:val="95"/>
        </w:rPr>
        <w:t>CR1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configured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6"/>
          <w:w w:val="95"/>
        </w:rPr>
        <w:t xml:space="preserve"> </w:t>
      </w:r>
      <w:r>
        <w:rPr>
          <w:w w:val="95"/>
        </w:rPr>
        <w:t>an</w:t>
      </w:r>
      <w:r>
        <w:rPr>
          <w:spacing w:val="-26"/>
          <w:w w:val="95"/>
        </w:rPr>
        <w:t xml:space="preserve"> </w:t>
      </w:r>
      <w:r>
        <w:rPr>
          <w:w w:val="95"/>
        </w:rPr>
        <w:t>address</w:t>
      </w:r>
      <w:r>
        <w:rPr>
          <w:spacing w:val="-25"/>
          <w:w w:val="95"/>
        </w:rPr>
        <w:t xml:space="preserve"> </w:t>
      </w:r>
      <w:r>
        <w:rPr>
          <w:w w:val="95"/>
        </w:rPr>
        <w:t>1.1,</w:t>
      </w:r>
      <w:r>
        <w:rPr>
          <w:spacing w:val="-26"/>
          <w:w w:val="95"/>
        </w:rPr>
        <w:t xml:space="preserve"> </w:t>
      </w:r>
      <w:r>
        <w:rPr>
          <w:w w:val="95"/>
        </w:rPr>
        <w:t>CR2</w:t>
      </w:r>
      <w:r>
        <w:rPr>
          <w:spacing w:val="-26"/>
          <w:w w:val="95"/>
        </w:rPr>
        <w:t xml:space="preserve"> </w:t>
      </w:r>
      <w:r>
        <w:rPr>
          <w:w w:val="95"/>
        </w:rPr>
        <w:t>an address</w:t>
      </w:r>
      <w:r>
        <w:rPr>
          <w:spacing w:val="-23"/>
          <w:w w:val="95"/>
        </w:rPr>
        <w:t xml:space="preserve"> </w:t>
      </w:r>
      <w:r>
        <w:rPr>
          <w:w w:val="95"/>
        </w:rPr>
        <w:t>1.2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CR3</w:t>
      </w:r>
      <w:r>
        <w:rPr>
          <w:spacing w:val="-23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address</w:t>
      </w:r>
      <w:r>
        <w:rPr>
          <w:spacing w:val="-24"/>
          <w:w w:val="95"/>
        </w:rPr>
        <w:t xml:space="preserve"> </w:t>
      </w:r>
      <w:r>
        <w:rPr>
          <w:w w:val="95"/>
        </w:rPr>
        <w:t>1.3.</w:t>
      </w:r>
      <w:r>
        <w:rPr>
          <w:spacing w:val="-23"/>
          <w:w w:val="95"/>
        </w:rPr>
        <w:t xml:space="preserve"> </w:t>
      </w:r>
      <w:r>
        <w:rPr>
          <w:w w:val="95"/>
        </w:rPr>
        <w:t>Distribution</w:t>
      </w:r>
      <w:r>
        <w:rPr>
          <w:spacing w:val="-23"/>
          <w:w w:val="95"/>
        </w:rPr>
        <w:t xml:space="preserve"> </w:t>
      </w:r>
      <w:r>
        <w:rPr>
          <w:w w:val="95"/>
        </w:rPr>
        <w:t>routers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are </w:t>
      </w:r>
      <w:r>
        <w:rPr>
          <w:w w:val="90"/>
        </w:rPr>
        <w:t>configured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>tier</w:t>
      </w:r>
      <w:r>
        <w:rPr>
          <w:spacing w:val="-10"/>
          <w:w w:val="90"/>
        </w:rPr>
        <w:t xml:space="preserve"> </w:t>
      </w:r>
      <w:r>
        <w:rPr>
          <w:w w:val="90"/>
        </w:rPr>
        <w:t>value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‘2’.</w:t>
      </w:r>
      <w:r>
        <w:rPr>
          <w:spacing w:val="-10"/>
          <w:w w:val="90"/>
        </w:rPr>
        <w:t xml:space="preserve"> </w:t>
      </w:r>
      <w:r>
        <w:rPr>
          <w:w w:val="90"/>
        </w:rPr>
        <w:t>Access</w:t>
      </w:r>
      <w:r>
        <w:rPr>
          <w:spacing w:val="-10"/>
          <w:w w:val="90"/>
        </w:rPr>
        <w:t xml:space="preserve"> </w:t>
      </w:r>
      <w:r>
        <w:rPr>
          <w:w w:val="90"/>
        </w:rPr>
        <w:t>routers</w:t>
      </w:r>
      <w:r>
        <w:rPr>
          <w:spacing w:val="-10"/>
          <w:w w:val="90"/>
        </w:rPr>
        <w:t xml:space="preserve"> </w:t>
      </w:r>
      <w:r>
        <w:rPr>
          <w:w w:val="90"/>
        </w:rPr>
        <w:t>are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configured </w:t>
      </w:r>
      <w:r>
        <w:rPr>
          <w:w w:val="95"/>
        </w:rPr>
        <w:t>with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tier</w:t>
      </w:r>
      <w:r>
        <w:rPr>
          <w:spacing w:val="-26"/>
          <w:w w:val="95"/>
        </w:rPr>
        <w:t xml:space="preserve"> </w:t>
      </w:r>
      <w:r>
        <w:rPr>
          <w:w w:val="95"/>
        </w:rPr>
        <w:t>value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‘3’.</w:t>
      </w:r>
      <w:r>
        <w:rPr>
          <w:spacing w:val="-26"/>
          <w:w w:val="95"/>
        </w:rPr>
        <w:t xml:space="preserve"> </w:t>
      </w:r>
      <w:r>
        <w:rPr>
          <w:w w:val="95"/>
        </w:rPr>
        <w:t>Core</w:t>
      </w:r>
      <w:r>
        <w:rPr>
          <w:spacing w:val="-26"/>
          <w:w w:val="95"/>
        </w:rPr>
        <w:t xml:space="preserve"> </w:t>
      </w:r>
      <w:r>
        <w:rPr>
          <w:w w:val="95"/>
        </w:rPr>
        <w:t>routers</w:t>
      </w:r>
      <w:r>
        <w:rPr>
          <w:spacing w:val="-26"/>
          <w:w w:val="95"/>
        </w:rPr>
        <w:t xml:space="preserve"> </w:t>
      </w:r>
      <w:r>
        <w:rPr>
          <w:w w:val="95"/>
        </w:rPr>
        <w:t>announce</w:t>
      </w:r>
      <w:r>
        <w:rPr>
          <w:spacing w:val="-27"/>
          <w:w w:val="95"/>
        </w:rPr>
        <w:t xml:space="preserve"> </w:t>
      </w:r>
      <w:r>
        <w:rPr>
          <w:w w:val="95"/>
        </w:rPr>
        <w:t>their</w:t>
      </w:r>
      <w:r>
        <w:rPr>
          <w:spacing w:val="-26"/>
          <w:w w:val="95"/>
        </w:rPr>
        <w:t xml:space="preserve"> </w:t>
      </w:r>
      <w:r>
        <w:rPr>
          <w:w w:val="95"/>
        </w:rPr>
        <w:t>address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 xml:space="preserve">(i.e. </w:t>
      </w:r>
      <w:r>
        <w:t>the</w:t>
      </w:r>
      <w:r>
        <w:rPr>
          <w:spacing w:val="-27"/>
        </w:rPr>
        <w:t xml:space="preserve"> </w:t>
      </w:r>
      <w:r>
        <w:t>unique</w:t>
      </w:r>
      <w:r>
        <w:rPr>
          <w:spacing w:val="-26"/>
        </w:rPr>
        <w:t xml:space="preserve"> </w:t>
      </w:r>
      <w:r>
        <w:t>ID)</w:t>
      </w:r>
      <w:r>
        <w:rPr>
          <w:spacing w:val="-26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their</w:t>
      </w:r>
      <w:r>
        <w:rPr>
          <w:spacing w:val="-26"/>
        </w:rPr>
        <w:t xml:space="preserve"> </w:t>
      </w:r>
      <w:r>
        <w:t>active</w:t>
      </w:r>
      <w:r>
        <w:rPr>
          <w:spacing w:val="-26"/>
        </w:rPr>
        <w:t xml:space="preserve"> </w:t>
      </w:r>
      <w:r>
        <w:t>interfaces.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 xml:space="preserve">distribution </w:t>
      </w:r>
      <w:r>
        <w:rPr>
          <w:w w:val="95"/>
        </w:rPr>
        <w:t>routers</w:t>
      </w:r>
      <w:r>
        <w:rPr>
          <w:spacing w:val="-23"/>
          <w:w w:val="95"/>
        </w:rPr>
        <w:t xml:space="preserve"> </w:t>
      </w:r>
      <w:r>
        <w:rPr>
          <w:w w:val="95"/>
        </w:rPr>
        <w:t>send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request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Id</w:t>
      </w:r>
      <w:r>
        <w:rPr>
          <w:spacing w:val="-22"/>
          <w:w w:val="95"/>
        </w:rPr>
        <w:t xml:space="preserve"> </w:t>
      </w:r>
      <w:r>
        <w:rPr>
          <w:w w:val="95"/>
        </w:rPr>
        <w:t>specifying</w:t>
      </w:r>
      <w:r>
        <w:rPr>
          <w:spacing w:val="-23"/>
          <w:w w:val="95"/>
        </w:rPr>
        <w:t xml:space="preserve"> </w:t>
      </w:r>
      <w:r>
        <w:rPr>
          <w:w w:val="95"/>
        </w:rPr>
        <w:t>their</w:t>
      </w:r>
      <w:r>
        <w:rPr>
          <w:spacing w:val="-22"/>
          <w:w w:val="95"/>
        </w:rPr>
        <w:t xml:space="preserve"> </w:t>
      </w:r>
      <w:r>
        <w:rPr>
          <w:w w:val="95"/>
        </w:rPr>
        <w:t>tier</w:t>
      </w:r>
      <w:r>
        <w:rPr>
          <w:spacing w:val="-23"/>
          <w:w w:val="95"/>
        </w:rPr>
        <w:t xml:space="preserve"> </w:t>
      </w:r>
      <w:r>
        <w:rPr>
          <w:w w:val="95"/>
        </w:rPr>
        <w:t>value. Tier</w:t>
      </w:r>
      <w:r>
        <w:rPr>
          <w:spacing w:val="-32"/>
          <w:w w:val="95"/>
        </w:rPr>
        <w:t xml:space="preserve"> </w:t>
      </w:r>
      <w:r>
        <w:rPr>
          <w:w w:val="95"/>
        </w:rPr>
        <w:t>1</w:t>
      </w:r>
      <w:r>
        <w:rPr>
          <w:spacing w:val="-31"/>
          <w:w w:val="95"/>
        </w:rPr>
        <w:t xml:space="preserve"> </w:t>
      </w:r>
      <w:r>
        <w:rPr>
          <w:w w:val="95"/>
        </w:rPr>
        <w:t>routers,</w:t>
      </w:r>
      <w:r>
        <w:rPr>
          <w:spacing w:val="-31"/>
          <w:w w:val="95"/>
        </w:rPr>
        <w:t xml:space="preserve"> </w:t>
      </w:r>
      <w:r>
        <w:rPr>
          <w:w w:val="95"/>
        </w:rPr>
        <w:t>create</w:t>
      </w:r>
      <w:r>
        <w:rPr>
          <w:spacing w:val="-31"/>
          <w:w w:val="95"/>
        </w:rPr>
        <w:t xml:space="preserve"> </w:t>
      </w:r>
      <w:r>
        <w:rPr>
          <w:w w:val="95"/>
        </w:rPr>
        <w:t>an</w:t>
      </w:r>
      <w:r>
        <w:rPr>
          <w:spacing w:val="-31"/>
          <w:w w:val="95"/>
        </w:rPr>
        <w:t xml:space="preserve"> </w:t>
      </w:r>
      <w:r>
        <w:rPr>
          <w:w w:val="95"/>
        </w:rPr>
        <w:t>Id</w:t>
      </w:r>
      <w:r>
        <w:rPr>
          <w:spacing w:val="-31"/>
          <w:w w:val="95"/>
        </w:rPr>
        <w:t xml:space="preserve"> </w:t>
      </w:r>
      <w:r>
        <w:rPr>
          <w:w w:val="95"/>
        </w:rPr>
        <w:t>by</w:t>
      </w:r>
      <w:r>
        <w:rPr>
          <w:spacing w:val="-31"/>
          <w:w w:val="95"/>
        </w:rPr>
        <w:t xml:space="preserve"> </w:t>
      </w:r>
      <w:r>
        <w:rPr>
          <w:w w:val="95"/>
        </w:rPr>
        <w:t>appending</w:t>
      </w:r>
      <w:r>
        <w:rPr>
          <w:spacing w:val="-31"/>
          <w:w w:val="95"/>
        </w:rPr>
        <w:t xml:space="preserve"> </w:t>
      </w:r>
      <w:r>
        <w:rPr>
          <w:w w:val="95"/>
        </w:rPr>
        <w:t>their</w:t>
      </w:r>
      <w:r>
        <w:rPr>
          <w:spacing w:val="-31"/>
          <w:w w:val="95"/>
        </w:rPr>
        <w:t xml:space="preserve"> </w:t>
      </w:r>
      <w:r>
        <w:rPr>
          <w:w w:val="95"/>
        </w:rPr>
        <w:t>unique</w:t>
      </w:r>
      <w:r>
        <w:rPr>
          <w:spacing w:val="-31"/>
          <w:w w:val="95"/>
        </w:rPr>
        <w:t xml:space="preserve"> </w:t>
      </w:r>
      <w:r>
        <w:rPr>
          <w:w w:val="95"/>
        </w:rPr>
        <w:t>integer value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port</w:t>
      </w:r>
      <w:r>
        <w:rPr>
          <w:spacing w:val="-13"/>
          <w:w w:val="95"/>
        </w:rPr>
        <w:t xml:space="preserve"> </w:t>
      </w:r>
      <w:r>
        <w:rPr>
          <w:w w:val="95"/>
        </w:rPr>
        <w:t>number</w:t>
      </w:r>
      <w:r>
        <w:rPr>
          <w:spacing w:val="-13"/>
          <w:w w:val="95"/>
        </w:rPr>
        <w:t xml:space="preserve"> </w:t>
      </w:r>
      <w:r>
        <w:rPr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w w:val="95"/>
        </w:rPr>
        <w:t>which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request</w:t>
      </w:r>
      <w:r>
        <w:rPr>
          <w:spacing w:val="-13"/>
          <w:w w:val="95"/>
        </w:rPr>
        <w:t xml:space="preserve"> </w:t>
      </w:r>
      <w:r>
        <w:rPr>
          <w:w w:val="95"/>
        </w:rPr>
        <w:t>arrived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to </w:t>
      </w:r>
      <w:r>
        <w:t>the</w:t>
      </w:r>
      <w:r>
        <w:rPr>
          <w:spacing w:val="-30"/>
        </w:rPr>
        <w:t xml:space="preserve"> </w:t>
      </w:r>
      <w:r>
        <w:t>tier</w:t>
      </w:r>
      <w:r>
        <w:rPr>
          <w:spacing w:val="-29"/>
        </w:rPr>
        <w:t xml:space="preserve"> </w:t>
      </w:r>
      <w:r>
        <w:t>value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distribution</w:t>
      </w:r>
      <w:r>
        <w:rPr>
          <w:spacing w:val="-29"/>
        </w:rPr>
        <w:t xml:space="preserve"> </w:t>
      </w:r>
      <w:r>
        <w:t>router.</w:t>
      </w:r>
      <w:r>
        <w:rPr>
          <w:spacing w:val="-29"/>
        </w:rPr>
        <w:t xml:space="preserve"> </w:t>
      </w:r>
      <w:r>
        <w:t>Thus,</w:t>
      </w:r>
      <w:r>
        <w:rPr>
          <w:spacing w:val="-29"/>
        </w:rPr>
        <w:t xml:space="preserve"> </w:t>
      </w:r>
      <w:r>
        <w:t>DR1</w:t>
      </w:r>
      <w:r>
        <w:rPr>
          <w:spacing w:val="-29"/>
        </w:rPr>
        <w:t xml:space="preserve"> </w:t>
      </w:r>
      <w:r>
        <w:t>gets</w:t>
      </w:r>
      <w:r>
        <w:rPr>
          <w:spacing w:val="-30"/>
        </w:rPr>
        <w:t xml:space="preserve"> </w:t>
      </w:r>
      <w:r>
        <w:t xml:space="preserve">an </w:t>
      </w:r>
      <w:r>
        <w:rPr>
          <w:w w:val="95"/>
        </w:rPr>
        <w:t>address</w:t>
      </w:r>
      <w:r>
        <w:rPr>
          <w:spacing w:val="-15"/>
          <w:w w:val="95"/>
        </w:rPr>
        <w:t xml:space="preserve"> </w:t>
      </w:r>
      <w:r>
        <w:rPr>
          <w:w w:val="95"/>
        </w:rPr>
        <w:t>2.1.1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CR1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2.3.1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CR3</w:t>
      </w:r>
      <w:r>
        <w:rPr>
          <w:spacing w:val="-14"/>
          <w:w w:val="95"/>
        </w:rPr>
        <w:t xml:space="preserve"> </w:t>
      </w:r>
      <w:r>
        <w:rPr>
          <w:w w:val="95"/>
        </w:rPr>
        <w:t>(note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router </w:t>
      </w:r>
      <w:r>
        <w:t>interface</w:t>
      </w:r>
      <w:r>
        <w:rPr>
          <w:spacing w:val="-17"/>
        </w:rPr>
        <w:t xml:space="preserve"> </w:t>
      </w:r>
      <w:r>
        <w:t>numbers).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access</w:t>
      </w:r>
      <w:r>
        <w:rPr>
          <w:spacing w:val="-17"/>
        </w:rPr>
        <w:t xml:space="preserve"> </w:t>
      </w:r>
      <w:r>
        <w:t>routers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startup</w:t>
      </w:r>
      <w:r>
        <w:rPr>
          <w:spacing w:val="-16"/>
        </w:rPr>
        <w:t xml:space="preserve"> </w:t>
      </w:r>
      <w:r>
        <w:t>send</w:t>
      </w:r>
      <w:r>
        <w:rPr>
          <w:spacing w:val="-17"/>
        </w:rPr>
        <w:t xml:space="preserve"> </w:t>
      </w:r>
      <w:r>
        <w:t xml:space="preserve">a </w:t>
      </w:r>
      <w:r>
        <w:rPr>
          <w:w w:val="95"/>
        </w:rPr>
        <w:t>request for an address</w:t>
      </w:r>
      <w:ins w:id="15" w:author="Nirmala Shenoy" w:date="2022-05-09T12:26:00Z">
        <w:r w:rsidR="00864644">
          <w:rPr>
            <w:w w:val="95"/>
          </w:rPr>
          <w:t xml:space="preserve"> on their active interfaces</w:t>
        </w:r>
      </w:ins>
      <w:r>
        <w:rPr>
          <w:w w:val="95"/>
        </w:rPr>
        <w:t>. Thus, AR1 receives address 3.1.1.1 and</w:t>
      </w:r>
      <w:r>
        <w:rPr>
          <w:spacing w:val="-32"/>
          <w:w w:val="95"/>
        </w:rPr>
        <w:t xml:space="preserve"> </w:t>
      </w:r>
      <w:r>
        <w:rPr>
          <w:w w:val="95"/>
        </w:rPr>
        <w:t>3.3.1.1</w:t>
      </w:r>
      <w:r>
        <w:rPr>
          <w:spacing w:val="-31"/>
          <w:w w:val="95"/>
        </w:rPr>
        <w:t xml:space="preserve"> </w:t>
      </w:r>
      <w:r>
        <w:rPr>
          <w:w w:val="95"/>
        </w:rPr>
        <w:t>from</w:t>
      </w:r>
      <w:r>
        <w:rPr>
          <w:spacing w:val="-32"/>
          <w:w w:val="95"/>
        </w:rPr>
        <w:t xml:space="preserve"> </w:t>
      </w:r>
      <w:r>
        <w:rPr>
          <w:w w:val="95"/>
        </w:rPr>
        <w:t>DR1</w:t>
      </w:r>
      <w:r>
        <w:rPr>
          <w:spacing w:val="-31"/>
          <w:w w:val="95"/>
        </w:rPr>
        <w:t xml:space="preserve"> </w:t>
      </w:r>
      <w:r>
        <w:rPr>
          <w:w w:val="95"/>
        </w:rPr>
        <w:t>on</w:t>
      </w:r>
      <w:r>
        <w:rPr>
          <w:spacing w:val="-31"/>
          <w:w w:val="95"/>
        </w:rPr>
        <w:t xml:space="preserve"> </w:t>
      </w:r>
      <w:r>
        <w:rPr>
          <w:w w:val="95"/>
        </w:rPr>
        <w:t>its</w:t>
      </w:r>
      <w:r>
        <w:rPr>
          <w:spacing w:val="-32"/>
          <w:w w:val="95"/>
        </w:rPr>
        <w:t xml:space="preserve"> </w:t>
      </w:r>
      <w:r>
        <w:rPr>
          <w:w w:val="95"/>
        </w:rPr>
        <w:t>interface</w:t>
      </w:r>
      <w:r>
        <w:rPr>
          <w:spacing w:val="-31"/>
          <w:w w:val="95"/>
        </w:rPr>
        <w:t xml:space="preserve"> </w:t>
      </w:r>
      <w:r>
        <w:rPr>
          <w:w w:val="95"/>
        </w:rPr>
        <w:t>‘1’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3.1.2.1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3.3.2.1 from</w:t>
      </w:r>
      <w:r>
        <w:rPr>
          <w:spacing w:val="-17"/>
          <w:w w:val="95"/>
        </w:rPr>
        <w:t xml:space="preserve"> </w:t>
      </w:r>
      <w:r>
        <w:rPr>
          <w:w w:val="95"/>
        </w:rPr>
        <w:t>DR2</w:t>
      </w:r>
      <w:r>
        <w:rPr>
          <w:spacing w:val="-16"/>
          <w:w w:val="95"/>
        </w:rPr>
        <w:t xml:space="preserve"> </w:t>
      </w:r>
      <w:r>
        <w:rPr>
          <w:w w:val="95"/>
        </w:rPr>
        <w:t>on</w:t>
      </w:r>
      <w:r>
        <w:rPr>
          <w:spacing w:val="-17"/>
          <w:w w:val="95"/>
        </w:rPr>
        <w:t xml:space="preserve"> </w:t>
      </w:r>
      <w:r>
        <w:rPr>
          <w:w w:val="95"/>
        </w:rPr>
        <w:t>its</w:t>
      </w:r>
      <w:r>
        <w:rPr>
          <w:spacing w:val="-16"/>
          <w:w w:val="95"/>
        </w:rPr>
        <w:t xml:space="preserve"> </w:t>
      </w:r>
      <w:r>
        <w:rPr>
          <w:w w:val="95"/>
        </w:rPr>
        <w:t>interface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‘1’.</w:t>
      </w:r>
      <w:r>
        <w:rPr>
          <w:spacing w:val="-17"/>
          <w:w w:val="95"/>
        </w:rPr>
        <w:t xml:space="preserve"> </w:t>
      </w:r>
      <w:r>
        <w:rPr>
          <w:w w:val="95"/>
        </w:rPr>
        <w:t>Similarly,</w:t>
      </w:r>
      <w:r>
        <w:rPr>
          <w:spacing w:val="-16"/>
          <w:w w:val="95"/>
        </w:rPr>
        <w:t xml:space="preserve"> </w:t>
      </w:r>
      <w:r>
        <w:rPr>
          <w:w w:val="95"/>
        </w:rPr>
        <w:t>AR5</w:t>
      </w:r>
      <w:r>
        <w:rPr>
          <w:spacing w:val="-16"/>
          <w:w w:val="95"/>
        </w:rPr>
        <w:t xml:space="preserve"> </w:t>
      </w:r>
      <w:r>
        <w:rPr>
          <w:w w:val="95"/>
        </w:rPr>
        <w:t>receives</w:t>
      </w:r>
      <w:r>
        <w:rPr>
          <w:spacing w:val="-17"/>
          <w:w w:val="95"/>
        </w:rPr>
        <w:t xml:space="preserve"> </w:t>
      </w:r>
      <w:r>
        <w:rPr>
          <w:w w:val="95"/>
        </w:rPr>
        <w:t>3.1.3.3 and</w:t>
      </w:r>
      <w:r>
        <w:rPr>
          <w:spacing w:val="-21"/>
          <w:w w:val="95"/>
        </w:rPr>
        <w:t xml:space="preserve"> </w:t>
      </w:r>
      <w:r>
        <w:rPr>
          <w:w w:val="95"/>
        </w:rPr>
        <w:t>3.2.1.3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interface</w:t>
      </w:r>
      <w:r>
        <w:rPr>
          <w:spacing w:val="-21"/>
          <w:w w:val="95"/>
        </w:rPr>
        <w:t xml:space="preserve"> </w:t>
      </w:r>
      <w:r>
        <w:rPr>
          <w:w w:val="95"/>
        </w:rPr>
        <w:t>‘3’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distribution</w:t>
      </w:r>
      <w:r>
        <w:rPr>
          <w:spacing w:val="-21"/>
          <w:w w:val="95"/>
        </w:rPr>
        <w:t xml:space="preserve"> </w:t>
      </w:r>
      <w:r>
        <w:rPr>
          <w:w w:val="95"/>
        </w:rPr>
        <w:t>router</w:t>
      </w:r>
      <w:r>
        <w:rPr>
          <w:spacing w:val="-20"/>
          <w:w w:val="95"/>
        </w:rPr>
        <w:t xml:space="preserve"> </w:t>
      </w:r>
      <w:r>
        <w:rPr>
          <w:w w:val="95"/>
        </w:rPr>
        <w:t>DR3.</w:t>
      </w:r>
      <w:r>
        <w:rPr>
          <w:spacing w:val="-20"/>
          <w:w w:val="95"/>
        </w:rPr>
        <w:t xml:space="preserve"> </w:t>
      </w:r>
      <w:r>
        <w:rPr>
          <w:w w:val="95"/>
        </w:rPr>
        <w:t>It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also </w:t>
      </w:r>
      <w:r>
        <w:t>receives</w:t>
      </w:r>
      <w:r>
        <w:rPr>
          <w:spacing w:val="-15"/>
        </w:rPr>
        <w:t xml:space="preserve"> </w:t>
      </w:r>
      <w:r>
        <w:t>3.3.4.2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3.2.3.2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interface</w:t>
      </w:r>
      <w:r>
        <w:rPr>
          <w:spacing w:val="-15"/>
        </w:rPr>
        <w:t xml:space="preserve"> </w:t>
      </w:r>
      <w:r>
        <w:t>‘2’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DR5.</w:t>
      </w:r>
    </w:p>
    <w:p w:rsidR="00FC3AD9" w:rsidRDefault="00386B3A">
      <w:pPr>
        <w:pStyle w:val="BodyText"/>
        <w:spacing w:before="1"/>
        <w:jc w:val="left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4061143</wp:posOffset>
            </wp:positionH>
            <wp:positionV relativeFrom="paragraph">
              <wp:posOffset>153959</wp:posOffset>
            </wp:positionV>
            <wp:extent cx="3044570" cy="18650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570" cy="186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AD9" w:rsidRDefault="00386B3A">
      <w:pPr>
        <w:pStyle w:val="Heading3"/>
        <w:spacing w:before="215"/>
        <w:ind w:left="427"/>
      </w:pPr>
      <w:bookmarkStart w:id="16" w:name="_bookmark0"/>
      <w:bookmarkEnd w:id="16"/>
      <w:r>
        <w:t>Figure 1: Routers are Auto Assigned Addresses</w:t>
      </w:r>
    </w:p>
    <w:p w:rsidR="00FC3AD9" w:rsidRDefault="00FC3AD9">
      <w:pPr>
        <w:sectPr w:rsidR="00FC3AD9">
          <w:headerReference w:type="even" r:id="rId16"/>
          <w:headerReference w:type="default" r:id="rId17"/>
          <w:pgSz w:w="12240" w:h="15840"/>
          <w:pgMar w:top="1460" w:right="940" w:bottom="280" w:left="960" w:header="1178" w:footer="0" w:gutter="0"/>
          <w:cols w:num="2" w:space="720" w:equalWidth="0">
            <w:col w:w="4995" w:space="288"/>
            <w:col w:w="5057"/>
          </w:cols>
        </w:sectPr>
      </w:pPr>
    </w:p>
    <w:p w:rsidR="00FC3AD9" w:rsidRDefault="00386B3A">
      <w:pPr>
        <w:pStyle w:val="BodyText"/>
        <w:spacing w:before="226" w:line="213" w:lineRule="auto"/>
        <w:ind w:left="109" w:right="38" w:firstLine="206"/>
      </w:pPr>
      <w:r>
        <w:lastRenderedPageBreak/>
        <w:t>A</w:t>
      </w:r>
      <w:r>
        <w:rPr>
          <w:spacing w:val="-22"/>
        </w:rPr>
        <w:t xml:space="preserve"> </w:t>
      </w:r>
      <w:r>
        <w:t>closer</w:t>
      </w:r>
      <w:r>
        <w:rPr>
          <w:spacing w:val="-21"/>
        </w:rPr>
        <w:t xml:space="preserve"> </w:t>
      </w:r>
      <w:r>
        <w:t>look</w:t>
      </w:r>
      <w:r>
        <w:rPr>
          <w:spacing w:val="-21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addresses</w:t>
      </w:r>
      <w:r>
        <w:rPr>
          <w:spacing w:val="-22"/>
        </w:rPr>
        <w:t xml:space="preserve"> </w:t>
      </w:r>
      <w:r>
        <w:t>received</w:t>
      </w:r>
      <w:r>
        <w:rPr>
          <w:spacing w:val="-21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DRs</w:t>
      </w:r>
      <w:r>
        <w:rPr>
          <w:spacing w:val="-21"/>
        </w:rPr>
        <w:t xml:space="preserve"> </w:t>
      </w:r>
      <w:r>
        <w:t>and ARs</w:t>
      </w:r>
      <w:r>
        <w:rPr>
          <w:spacing w:val="-26"/>
        </w:rPr>
        <w:t xml:space="preserve"> </w:t>
      </w:r>
      <w:r>
        <w:t>reveal</w:t>
      </w:r>
      <w:r>
        <w:rPr>
          <w:spacing w:val="-26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they</w:t>
      </w:r>
      <w:r>
        <w:rPr>
          <w:spacing w:val="-26"/>
        </w:rPr>
        <w:t xml:space="preserve"> </w:t>
      </w:r>
      <w:r>
        <w:t>identify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path</w:t>
      </w:r>
      <w:r>
        <w:rPr>
          <w:spacing w:val="-2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reach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core</w:t>
      </w:r>
      <w:r>
        <w:rPr>
          <w:spacing w:val="-25"/>
        </w:rPr>
        <w:t xml:space="preserve"> </w:t>
      </w:r>
      <w:r>
        <w:t xml:space="preserve">router. </w:t>
      </w:r>
      <w:r>
        <w:rPr>
          <w:w w:val="95"/>
        </w:rPr>
        <w:t>Similarly,</w:t>
      </w:r>
      <w:r>
        <w:rPr>
          <w:spacing w:val="-8"/>
          <w:w w:val="95"/>
        </w:rPr>
        <w:t xml:space="preserve"> </w:t>
      </w:r>
      <w:r>
        <w:rPr>
          <w:w w:val="95"/>
        </w:rPr>
        <w:t>given</w:t>
      </w:r>
      <w:r>
        <w:rPr>
          <w:spacing w:val="-8"/>
          <w:w w:val="95"/>
        </w:rPr>
        <w:t xml:space="preserve"> </w:t>
      </w:r>
      <w:r>
        <w:rPr>
          <w:w w:val="95"/>
        </w:rPr>
        <w:t>an</w:t>
      </w:r>
      <w:r>
        <w:rPr>
          <w:spacing w:val="-8"/>
          <w:w w:val="95"/>
        </w:rPr>
        <w:t xml:space="preserve"> </w:t>
      </w:r>
      <w:r>
        <w:rPr>
          <w:w w:val="95"/>
        </w:rPr>
        <w:t>access</w:t>
      </w:r>
      <w:r>
        <w:rPr>
          <w:spacing w:val="-8"/>
          <w:w w:val="95"/>
        </w:rPr>
        <w:t xml:space="preserve"> </w:t>
      </w:r>
      <w:r>
        <w:rPr>
          <w:w w:val="95"/>
        </w:rPr>
        <w:t>router</w:t>
      </w:r>
      <w:r>
        <w:rPr>
          <w:spacing w:val="-8"/>
          <w:w w:val="95"/>
        </w:rPr>
        <w:t xml:space="preserve"> </w:t>
      </w:r>
      <w:r>
        <w:rPr>
          <w:w w:val="95"/>
        </w:rPr>
        <w:t>address,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core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dis- </w:t>
      </w:r>
      <w:r>
        <w:t>tribution</w:t>
      </w:r>
      <w:r>
        <w:rPr>
          <w:spacing w:val="-31"/>
        </w:rPr>
        <w:t xml:space="preserve"> </w:t>
      </w:r>
      <w:r>
        <w:t>routers</w:t>
      </w:r>
      <w:r>
        <w:rPr>
          <w:spacing w:val="-30"/>
        </w:rPr>
        <w:t xml:space="preserve"> </w:t>
      </w:r>
      <w:r>
        <w:t>know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path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forward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packet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 xml:space="preserve">the </w:t>
      </w:r>
      <w:r>
        <w:rPr>
          <w:w w:val="95"/>
        </w:rPr>
        <w:t>access</w:t>
      </w:r>
      <w:r>
        <w:rPr>
          <w:spacing w:val="-30"/>
          <w:w w:val="95"/>
        </w:rPr>
        <w:t xml:space="preserve"> </w:t>
      </w:r>
      <w:r>
        <w:rPr>
          <w:w w:val="95"/>
        </w:rPr>
        <w:t>router.</w:t>
      </w:r>
      <w:r>
        <w:rPr>
          <w:spacing w:val="-29"/>
          <w:w w:val="95"/>
        </w:rPr>
        <w:t xml:space="preserve"> </w:t>
      </w:r>
      <w:r>
        <w:rPr>
          <w:w w:val="95"/>
        </w:rPr>
        <w:t>Besides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parent-child</w:t>
      </w:r>
      <w:r>
        <w:rPr>
          <w:spacing w:val="-30"/>
          <w:w w:val="95"/>
        </w:rPr>
        <w:t xml:space="preserve"> </w:t>
      </w:r>
      <w:r>
        <w:rPr>
          <w:w w:val="95"/>
        </w:rPr>
        <w:t>information</w:t>
      </w:r>
      <w:r>
        <w:rPr>
          <w:spacing w:val="-29"/>
          <w:w w:val="95"/>
        </w:rPr>
        <w:t xml:space="preserve"> </w:t>
      </w:r>
      <w:r>
        <w:rPr>
          <w:w w:val="95"/>
        </w:rPr>
        <w:t>inherent in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EIBP</w:t>
      </w:r>
      <w:r>
        <w:rPr>
          <w:spacing w:val="-6"/>
          <w:w w:val="95"/>
        </w:rPr>
        <w:t xml:space="preserve"> </w:t>
      </w:r>
      <w:r>
        <w:rPr>
          <w:w w:val="95"/>
        </w:rPr>
        <w:t>addresses,</w:t>
      </w:r>
      <w:r>
        <w:rPr>
          <w:spacing w:val="-7"/>
          <w:w w:val="95"/>
        </w:rPr>
        <w:t xml:space="preserve"> </w:t>
      </w:r>
      <w:r>
        <w:rPr>
          <w:w w:val="95"/>
        </w:rPr>
        <w:t>routers</w:t>
      </w:r>
      <w:r>
        <w:rPr>
          <w:spacing w:val="-6"/>
          <w:w w:val="95"/>
        </w:rPr>
        <w:t xml:space="preserve"> </w:t>
      </w:r>
      <w:r>
        <w:rPr>
          <w:w w:val="95"/>
        </w:rPr>
        <w:t>also</w:t>
      </w:r>
      <w:r>
        <w:rPr>
          <w:spacing w:val="-7"/>
          <w:w w:val="95"/>
        </w:rPr>
        <w:t xml:space="preserve"> </w:t>
      </w:r>
      <w:r>
        <w:rPr>
          <w:w w:val="95"/>
        </w:rPr>
        <w:t>record</w:t>
      </w:r>
      <w:r>
        <w:rPr>
          <w:spacing w:val="-6"/>
          <w:w w:val="95"/>
        </w:rPr>
        <w:t xml:space="preserve"> </w:t>
      </w:r>
      <w:r>
        <w:rPr>
          <w:w w:val="95"/>
        </w:rPr>
        <w:t>their</w:t>
      </w:r>
      <w:r>
        <w:rPr>
          <w:spacing w:val="-7"/>
          <w:w w:val="95"/>
        </w:rPr>
        <w:t xml:space="preserve"> </w:t>
      </w:r>
      <w:r>
        <w:rPr>
          <w:w w:val="95"/>
        </w:rPr>
        <w:t>neighbor’s EIBP</w:t>
      </w:r>
      <w:r>
        <w:rPr>
          <w:spacing w:val="-17"/>
          <w:w w:val="95"/>
        </w:rPr>
        <w:t xml:space="preserve"> </w:t>
      </w:r>
      <w:r>
        <w:rPr>
          <w:w w:val="95"/>
        </w:rPr>
        <w:t>addresses,</w:t>
      </w:r>
      <w:r>
        <w:rPr>
          <w:spacing w:val="-17"/>
          <w:w w:val="95"/>
        </w:rPr>
        <w:t xml:space="preserve"> </w:t>
      </w:r>
      <w:r>
        <w:rPr>
          <w:w w:val="95"/>
        </w:rPr>
        <w:t>which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advertised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hello</w:t>
      </w:r>
      <w:r>
        <w:rPr>
          <w:spacing w:val="-17"/>
          <w:w w:val="95"/>
        </w:rPr>
        <w:t xml:space="preserve"> </w:t>
      </w:r>
      <w:r>
        <w:rPr>
          <w:w w:val="95"/>
        </w:rPr>
        <w:t>messages.</w:t>
      </w:r>
    </w:p>
    <w:p w:rsidR="00FC3AD9" w:rsidRDefault="00386B3A">
      <w:pPr>
        <w:pStyle w:val="BodyText"/>
        <w:spacing w:line="213" w:lineRule="auto"/>
        <w:ind w:left="115" w:right="38" w:firstLine="199"/>
      </w:pPr>
      <w:r>
        <w:t>The assignment of the routable addresses sets up</w:t>
      </w:r>
      <w:r>
        <w:rPr>
          <w:spacing w:val="-34"/>
        </w:rPr>
        <w:t xml:space="preserve"> </w:t>
      </w:r>
      <w:r>
        <w:t xml:space="preserve">the </w:t>
      </w:r>
      <w:r>
        <w:rPr>
          <w:w w:val="95"/>
        </w:rPr>
        <w:t>routes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forward</w:t>
      </w:r>
      <w:r>
        <w:rPr>
          <w:spacing w:val="-10"/>
          <w:w w:val="95"/>
        </w:rPr>
        <w:t xml:space="preserve"> </w:t>
      </w:r>
      <w:r>
        <w:rPr>
          <w:w w:val="95"/>
        </w:rPr>
        <w:t>packets</w:t>
      </w:r>
      <w:r>
        <w:rPr>
          <w:spacing w:val="-9"/>
          <w:w w:val="95"/>
        </w:rPr>
        <w:t xml:space="preserve"> </w:t>
      </w:r>
      <w:r>
        <w:rPr>
          <w:w w:val="95"/>
        </w:rPr>
        <w:t>between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pair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access</w:t>
      </w:r>
      <w:r>
        <w:rPr>
          <w:spacing w:val="-10"/>
          <w:w w:val="95"/>
        </w:rPr>
        <w:t xml:space="preserve"> </w:t>
      </w:r>
      <w:r>
        <w:rPr>
          <w:w w:val="95"/>
        </w:rPr>
        <w:t>routers. EIBP achieved this without flooding route discovery</w:t>
      </w:r>
      <w:r>
        <w:rPr>
          <w:spacing w:val="-18"/>
          <w:w w:val="95"/>
        </w:rPr>
        <w:t xml:space="preserve"> </w:t>
      </w:r>
      <w:r>
        <w:rPr>
          <w:w w:val="95"/>
        </w:rPr>
        <w:t>mes- sages.</w:t>
      </w:r>
      <w:r>
        <w:rPr>
          <w:spacing w:val="-13"/>
          <w:w w:val="95"/>
        </w:rPr>
        <w:t xml:space="preserve"> </w:t>
      </w:r>
      <w:r>
        <w:rPr>
          <w:spacing w:val="-7"/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route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packet</w:t>
      </w:r>
      <w:r>
        <w:rPr>
          <w:spacing w:val="-13"/>
          <w:w w:val="95"/>
        </w:rPr>
        <w:t xml:space="preserve"> </w:t>
      </w:r>
      <w:r>
        <w:rPr>
          <w:w w:val="95"/>
        </w:rPr>
        <w:t>across</w:t>
      </w:r>
      <w:r>
        <w:rPr>
          <w:spacing w:val="-12"/>
          <w:w w:val="95"/>
        </w:rPr>
        <w:t xml:space="preserve"> </w:t>
      </w:r>
      <w:r>
        <w:rPr>
          <w:w w:val="95"/>
        </w:rPr>
        <w:t>access</w:t>
      </w:r>
      <w:r>
        <w:rPr>
          <w:spacing w:val="-13"/>
          <w:w w:val="95"/>
        </w:rPr>
        <w:t xml:space="preserve"> </w:t>
      </w:r>
      <w:r>
        <w:rPr>
          <w:w w:val="95"/>
        </w:rPr>
        <w:t>routers,</w:t>
      </w:r>
      <w:r>
        <w:rPr>
          <w:spacing w:val="-12"/>
          <w:w w:val="95"/>
        </w:rPr>
        <w:t xml:space="preserve"> </w:t>
      </w:r>
      <w:r>
        <w:rPr>
          <w:w w:val="95"/>
        </w:rPr>
        <w:t>EIBP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routers </w:t>
      </w:r>
      <w:r>
        <w:t>compare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destination</w:t>
      </w:r>
      <w:r>
        <w:rPr>
          <w:spacing w:val="-27"/>
        </w:rPr>
        <w:t xml:space="preserve"> </w:t>
      </w:r>
      <w:r>
        <w:t>router’s</w:t>
      </w:r>
      <w:r>
        <w:rPr>
          <w:spacing w:val="-28"/>
        </w:rPr>
        <w:t xml:space="preserve"> </w:t>
      </w:r>
      <w:r>
        <w:t>EIBP</w:t>
      </w:r>
      <w:r>
        <w:rPr>
          <w:spacing w:val="-27"/>
        </w:rPr>
        <w:t xml:space="preserve"> </w:t>
      </w:r>
      <w:r>
        <w:t>address</w:t>
      </w:r>
      <w:r>
        <w:rPr>
          <w:spacing w:val="-27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 xml:space="preserve">their </w:t>
      </w:r>
      <w:r>
        <w:rPr>
          <w:w w:val="95"/>
        </w:rPr>
        <w:t>addresses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addresses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their</w:t>
      </w:r>
      <w:r>
        <w:rPr>
          <w:spacing w:val="-18"/>
          <w:w w:val="95"/>
        </w:rPr>
        <w:t xml:space="preserve"> </w:t>
      </w:r>
      <w:r>
        <w:rPr>
          <w:w w:val="95"/>
        </w:rPr>
        <w:t>neighbor</w:t>
      </w:r>
      <w:r>
        <w:rPr>
          <w:spacing w:val="-19"/>
          <w:w w:val="95"/>
        </w:rPr>
        <w:t xml:space="preserve"> </w:t>
      </w:r>
      <w:r>
        <w:rPr>
          <w:w w:val="95"/>
        </w:rPr>
        <w:t>tables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find a</w:t>
      </w:r>
      <w:r>
        <w:rPr>
          <w:spacing w:val="-23"/>
          <w:w w:val="95"/>
        </w:rPr>
        <w:t xml:space="preserve"> </w:t>
      </w:r>
      <w:r>
        <w:rPr>
          <w:w w:val="95"/>
        </w:rPr>
        <w:t>common</w:t>
      </w:r>
      <w:r>
        <w:rPr>
          <w:spacing w:val="-23"/>
          <w:w w:val="95"/>
        </w:rPr>
        <w:t xml:space="preserve"> </w:t>
      </w:r>
      <w:r>
        <w:rPr>
          <w:w w:val="95"/>
        </w:rPr>
        <w:t>upstream</w:t>
      </w:r>
      <w:r>
        <w:rPr>
          <w:spacing w:val="-22"/>
          <w:w w:val="95"/>
        </w:rPr>
        <w:t xml:space="preserve"> </w:t>
      </w:r>
      <w:r>
        <w:rPr>
          <w:w w:val="95"/>
        </w:rPr>
        <w:t>or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closest</w:t>
      </w:r>
      <w:r>
        <w:rPr>
          <w:spacing w:val="-22"/>
          <w:w w:val="95"/>
        </w:rPr>
        <w:t xml:space="preserve"> </w:t>
      </w:r>
      <w:r>
        <w:rPr>
          <w:w w:val="95"/>
        </w:rPr>
        <w:t>neighbor</w:t>
      </w:r>
      <w:r>
        <w:rPr>
          <w:spacing w:val="-23"/>
          <w:w w:val="95"/>
        </w:rPr>
        <w:t xml:space="preserve"> </w:t>
      </w:r>
      <w:r>
        <w:rPr>
          <w:w w:val="95"/>
        </w:rPr>
        <w:t>router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forward </w:t>
      </w:r>
      <w:r>
        <w:t>the packet towards the</w:t>
      </w:r>
      <w:r>
        <w:rPr>
          <w:spacing w:val="-27"/>
        </w:rPr>
        <w:t xml:space="preserve"> </w:t>
      </w:r>
      <w:r>
        <w:t>destination.</w:t>
      </w:r>
    </w:p>
    <w:p w:rsidR="00FC3AD9" w:rsidRDefault="00386B3A">
      <w:pPr>
        <w:pStyle w:val="Heading2"/>
        <w:numPr>
          <w:ilvl w:val="1"/>
          <w:numId w:val="3"/>
        </w:numPr>
        <w:tabs>
          <w:tab w:val="left" w:pos="659"/>
          <w:tab w:val="left" w:pos="660"/>
        </w:tabs>
        <w:spacing w:before="178"/>
      </w:pPr>
      <w:bookmarkStart w:id="17" w:name="3.1_EIBP_in_the_Data_Plane"/>
      <w:bookmarkEnd w:id="17"/>
      <w:r>
        <w:t>EIBP in the Data</w:t>
      </w:r>
      <w:r>
        <w:rPr>
          <w:spacing w:val="-7"/>
        </w:rPr>
        <w:t xml:space="preserve"> </w:t>
      </w:r>
      <w:r>
        <w:t>Plane</w:t>
      </w:r>
    </w:p>
    <w:p w:rsidR="00FC3AD9" w:rsidRDefault="00386B3A">
      <w:pPr>
        <w:pStyle w:val="BodyText"/>
        <w:spacing w:before="40" w:line="213" w:lineRule="auto"/>
        <w:ind w:left="110" w:right="38" w:hanging="2"/>
      </w:pPr>
      <w:r>
        <w:t>Access</w:t>
      </w:r>
      <w:r>
        <w:rPr>
          <w:spacing w:val="-33"/>
        </w:rPr>
        <w:t xml:space="preserve"> </w:t>
      </w:r>
      <w:r>
        <w:t>routers</w:t>
      </w:r>
      <w:r>
        <w:rPr>
          <w:spacing w:val="-32"/>
        </w:rPr>
        <w:t xml:space="preserve"> </w:t>
      </w:r>
      <w:r>
        <w:t>record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network</w:t>
      </w:r>
      <w:r>
        <w:rPr>
          <w:spacing w:val="-32"/>
        </w:rPr>
        <w:t xml:space="preserve"> </w:t>
      </w:r>
      <w:r>
        <w:t>addresses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IP</w:t>
      </w:r>
      <w:r>
        <w:rPr>
          <w:spacing w:val="-32"/>
        </w:rPr>
        <w:t xml:space="preserve"> </w:t>
      </w:r>
      <w:r>
        <w:t xml:space="preserve">end </w:t>
      </w:r>
      <w:r>
        <w:rPr>
          <w:w w:val="90"/>
        </w:rPr>
        <w:t xml:space="preserve">devices or networks connected on their interfaces. They send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EIBP</w:t>
      </w:r>
      <w:r>
        <w:rPr>
          <w:spacing w:val="-27"/>
          <w:w w:val="95"/>
        </w:rPr>
        <w:t xml:space="preserve"> </w:t>
      </w:r>
      <w:r>
        <w:rPr>
          <w:w w:val="95"/>
        </w:rPr>
        <w:t>(access</w:t>
      </w:r>
      <w:r>
        <w:rPr>
          <w:spacing w:val="-27"/>
          <w:w w:val="95"/>
        </w:rPr>
        <w:t xml:space="preserve"> </w:t>
      </w:r>
      <w:r>
        <w:rPr>
          <w:w w:val="95"/>
        </w:rPr>
        <w:t>router)</w:t>
      </w:r>
      <w:r>
        <w:rPr>
          <w:spacing w:val="-27"/>
          <w:w w:val="95"/>
        </w:rPr>
        <w:t xml:space="preserve"> </w:t>
      </w:r>
      <w:r>
        <w:rPr>
          <w:w w:val="95"/>
        </w:rPr>
        <w:t>address</w:t>
      </w:r>
      <w:r>
        <w:rPr>
          <w:spacing w:val="-27"/>
          <w:w w:val="95"/>
        </w:rPr>
        <w:t xml:space="preserve"> </w:t>
      </w:r>
      <w:r>
        <w:rPr>
          <w:w w:val="95"/>
        </w:rPr>
        <w:t>mapped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IP</w:t>
      </w:r>
      <w:r>
        <w:rPr>
          <w:spacing w:val="-27"/>
          <w:w w:val="95"/>
        </w:rPr>
        <w:t xml:space="preserve"> </w:t>
      </w:r>
      <w:r>
        <w:rPr>
          <w:w w:val="95"/>
        </w:rPr>
        <w:t>subnet</w:t>
      </w:r>
      <w:r>
        <w:rPr>
          <w:spacing w:val="-27"/>
          <w:w w:val="95"/>
        </w:rPr>
        <w:t xml:space="preserve"> </w:t>
      </w:r>
      <w:r>
        <w:rPr>
          <w:w w:val="95"/>
        </w:rPr>
        <w:t>ad- dress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core</w:t>
      </w:r>
      <w:r>
        <w:rPr>
          <w:spacing w:val="-27"/>
          <w:w w:val="95"/>
        </w:rPr>
        <w:t xml:space="preserve"> </w:t>
      </w:r>
      <w:r>
        <w:rPr>
          <w:w w:val="95"/>
        </w:rPr>
        <w:t>routers.</w:t>
      </w:r>
      <w:r>
        <w:rPr>
          <w:spacing w:val="-27"/>
          <w:w w:val="95"/>
        </w:rPr>
        <w:t xml:space="preserve"> </w:t>
      </w:r>
      <w:r>
        <w:rPr>
          <w:w w:val="95"/>
        </w:rPr>
        <w:t>Thus,</w:t>
      </w:r>
      <w:r>
        <w:rPr>
          <w:spacing w:val="-28"/>
          <w:w w:val="95"/>
        </w:rPr>
        <w:t xml:space="preserve"> </w:t>
      </w:r>
      <w:r>
        <w:rPr>
          <w:w w:val="95"/>
        </w:rPr>
        <w:t>core</w:t>
      </w:r>
      <w:r>
        <w:rPr>
          <w:spacing w:val="-27"/>
          <w:w w:val="95"/>
        </w:rPr>
        <w:t xml:space="preserve"> </w:t>
      </w:r>
      <w:r>
        <w:rPr>
          <w:w w:val="95"/>
        </w:rPr>
        <w:t>routers</w:t>
      </w:r>
      <w:r>
        <w:rPr>
          <w:spacing w:val="-27"/>
          <w:w w:val="95"/>
        </w:rPr>
        <w:t xml:space="preserve"> </w:t>
      </w:r>
      <w:r>
        <w:rPr>
          <w:w w:val="95"/>
        </w:rPr>
        <w:t>have</w:t>
      </w:r>
      <w:r>
        <w:rPr>
          <w:spacing w:val="-28"/>
          <w:w w:val="95"/>
        </w:rPr>
        <w:t xml:space="preserve"> </w:t>
      </w:r>
      <w:r>
        <w:rPr>
          <w:w w:val="95"/>
        </w:rPr>
        <w:t>knowledge of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EIBP</w:t>
      </w:r>
      <w:r>
        <w:rPr>
          <w:spacing w:val="-16"/>
          <w:w w:val="95"/>
        </w:rPr>
        <w:t xml:space="preserve"> </w:t>
      </w:r>
      <w:r>
        <w:rPr>
          <w:w w:val="95"/>
        </w:rPr>
        <w:t>addresses</w:t>
      </w:r>
      <w:r>
        <w:rPr>
          <w:spacing w:val="-17"/>
          <w:w w:val="95"/>
        </w:rPr>
        <w:t xml:space="preserve"> </w:t>
      </w:r>
      <w:del w:id="18" w:author="Nirmala Shenoy" w:date="2022-05-09T12:28:00Z">
        <w:r w:rsidDel="00864644">
          <w:rPr>
            <w:w w:val="95"/>
          </w:rPr>
          <w:delText>to</w:delText>
        </w:r>
        <w:r w:rsidDel="00864644">
          <w:rPr>
            <w:spacing w:val="-17"/>
            <w:w w:val="95"/>
          </w:rPr>
          <w:delText xml:space="preserve"> </w:delText>
        </w:r>
        <w:r w:rsidDel="00864644">
          <w:rPr>
            <w:w w:val="95"/>
          </w:rPr>
          <w:delText>use</w:delText>
        </w:r>
        <w:r w:rsidDel="00864644">
          <w:rPr>
            <w:spacing w:val="-16"/>
            <w:w w:val="95"/>
          </w:rPr>
          <w:delText xml:space="preserve"> </w:delText>
        </w:r>
      </w:del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forward</w:t>
      </w:r>
      <w:r>
        <w:rPr>
          <w:spacing w:val="-16"/>
          <w:w w:val="95"/>
        </w:rPr>
        <w:t xml:space="preserve"> </w:t>
      </w:r>
      <w:r>
        <w:rPr>
          <w:w w:val="95"/>
        </w:rPr>
        <w:t>IP</w:t>
      </w:r>
      <w:r>
        <w:rPr>
          <w:spacing w:val="-17"/>
          <w:w w:val="95"/>
        </w:rPr>
        <w:t xml:space="preserve"> </w:t>
      </w:r>
      <w:r>
        <w:rPr>
          <w:w w:val="95"/>
        </w:rPr>
        <w:t>packets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destined </w:t>
      </w:r>
      <w:r>
        <w:t>to</w:t>
      </w:r>
      <w:r>
        <w:rPr>
          <w:spacing w:val="-26"/>
        </w:rPr>
        <w:t xml:space="preserve"> </w:t>
      </w:r>
      <w:r>
        <w:t>an</w:t>
      </w:r>
      <w:r>
        <w:rPr>
          <w:spacing w:val="-26"/>
        </w:rPr>
        <w:t xml:space="preserve"> </w:t>
      </w:r>
      <w:r>
        <w:t>IP</w:t>
      </w:r>
      <w:r>
        <w:rPr>
          <w:spacing w:val="-26"/>
        </w:rPr>
        <w:t xml:space="preserve"> </w:t>
      </w:r>
      <w:r>
        <w:t>end</w:t>
      </w:r>
      <w:r>
        <w:rPr>
          <w:spacing w:val="-25"/>
        </w:rPr>
        <w:t xml:space="preserve"> </w:t>
      </w:r>
      <w:r>
        <w:t>device</w:t>
      </w:r>
      <w:r>
        <w:rPr>
          <w:spacing w:val="-26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network.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core</w:t>
      </w:r>
      <w:r>
        <w:rPr>
          <w:spacing w:val="-26"/>
        </w:rPr>
        <w:t xml:space="preserve"> </w:t>
      </w:r>
      <w:r>
        <w:t>routers</w:t>
      </w:r>
      <w:r>
        <w:rPr>
          <w:spacing w:val="-26"/>
        </w:rPr>
        <w:t xml:space="preserve"> </w:t>
      </w:r>
      <w:r>
        <w:t>thus</w:t>
      </w:r>
      <w:r>
        <w:rPr>
          <w:spacing w:val="-25"/>
        </w:rPr>
        <w:t xml:space="preserve"> </w:t>
      </w:r>
      <w:r>
        <w:t xml:space="preserve">pro- </w:t>
      </w:r>
      <w:r>
        <w:rPr>
          <w:w w:val="95"/>
        </w:rPr>
        <w:t>vide</w:t>
      </w:r>
      <w:r>
        <w:rPr>
          <w:spacing w:val="-22"/>
          <w:w w:val="95"/>
        </w:rPr>
        <w:t xml:space="preserve"> </w:t>
      </w:r>
      <w:r>
        <w:rPr>
          <w:w w:val="95"/>
        </w:rPr>
        <w:t>EIBP</w:t>
      </w:r>
      <w:r>
        <w:rPr>
          <w:spacing w:val="-22"/>
          <w:w w:val="95"/>
        </w:rPr>
        <w:t xml:space="preserve"> </w:t>
      </w:r>
      <w:r>
        <w:rPr>
          <w:w w:val="95"/>
        </w:rPr>
        <w:t>address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IP</w:t>
      </w:r>
      <w:r>
        <w:rPr>
          <w:spacing w:val="-21"/>
          <w:w w:val="95"/>
        </w:rPr>
        <w:t xml:space="preserve"> </w:t>
      </w:r>
      <w:r>
        <w:rPr>
          <w:w w:val="95"/>
        </w:rPr>
        <w:t>subnet</w:t>
      </w:r>
      <w:r>
        <w:rPr>
          <w:spacing w:val="-22"/>
          <w:w w:val="95"/>
        </w:rPr>
        <w:t xml:space="preserve"> </w:t>
      </w:r>
      <w:r>
        <w:rPr>
          <w:w w:val="95"/>
        </w:rPr>
        <w:t>address</w:t>
      </w:r>
      <w:r>
        <w:rPr>
          <w:spacing w:val="-22"/>
          <w:w w:val="95"/>
        </w:rPr>
        <w:t xml:space="preserve"> </w:t>
      </w:r>
      <w:r>
        <w:rPr>
          <w:w w:val="95"/>
        </w:rPr>
        <w:t>mapping</w:t>
      </w:r>
      <w:r>
        <w:rPr>
          <w:spacing w:val="-21"/>
          <w:w w:val="95"/>
        </w:rPr>
        <w:t xml:space="preserve"> </w:t>
      </w:r>
      <w:r>
        <w:rPr>
          <w:w w:val="95"/>
        </w:rPr>
        <w:t>services</w:t>
      </w:r>
      <w:r>
        <w:rPr>
          <w:spacing w:val="-22"/>
          <w:w w:val="95"/>
        </w:rPr>
        <w:t xml:space="preserve"> </w:t>
      </w:r>
      <w:r>
        <w:rPr>
          <w:w w:val="95"/>
        </w:rPr>
        <w:t>to queries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access</w:t>
      </w:r>
      <w:r>
        <w:rPr>
          <w:spacing w:val="-13"/>
          <w:w w:val="95"/>
        </w:rPr>
        <w:t xml:space="preserve"> </w:t>
      </w:r>
      <w:r>
        <w:rPr>
          <w:w w:val="95"/>
        </w:rPr>
        <w:t>routers.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(A</w:t>
      </w:r>
      <w:r>
        <w:rPr>
          <w:spacing w:val="-14"/>
          <w:w w:val="95"/>
        </w:rPr>
        <w:t xml:space="preserve"> </w:t>
      </w:r>
      <w:r>
        <w:rPr>
          <w:w w:val="95"/>
        </w:rPr>
        <w:t>separate</w:t>
      </w:r>
      <w:r>
        <w:rPr>
          <w:spacing w:val="-13"/>
          <w:w w:val="95"/>
        </w:rPr>
        <w:t xml:space="preserve"> </w:t>
      </w:r>
      <w:r>
        <w:rPr>
          <w:w w:val="95"/>
        </w:rPr>
        <w:t>server</w:t>
      </w:r>
      <w:r>
        <w:rPr>
          <w:spacing w:val="-13"/>
          <w:w w:val="95"/>
        </w:rPr>
        <w:t xml:space="preserve"> </w:t>
      </w:r>
      <w:r>
        <w:rPr>
          <w:w w:val="95"/>
        </w:rPr>
        <w:t>can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also </w:t>
      </w:r>
      <w:r>
        <w:t>be used for this</w:t>
      </w:r>
      <w:r>
        <w:rPr>
          <w:spacing w:val="-17"/>
        </w:rPr>
        <w:t xml:space="preserve"> </w:t>
      </w:r>
      <w:r>
        <w:t>purpose).</w:t>
      </w:r>
    </w:p>
    <w:p w:rsidR="00FC3AD9" w:rsidRDefault="00386B3A">
      <w:pPr>
        <w:pStyle w:val="BodyText"/>
        <w:spacing w:line="213" w:lineRule="auto"/>
        <w:ind w:left="110" w:right="38" w:firstLine="204"/>
      </w:pPr>
      <w:r>
        <w:rPr>
          <w:w w:val="95"/>
        </w:rPr>
        <w:t>When</w:t>
      </w:r>
      <w:r>
        <w:rPr>
          <w:spacing w:val="-32"/>
          <w:w w:val="95"/>
        </w:rPr>
        <w:t xml:space="preserve"> </w:t>
      </w:r>
      <w:r>
        <w:rPr>
          <w:w w:val="95"/>
        </w:rPr>
        <w:t>an</w:t>
      </w:r>
      <w:r>
        <w:rPr>
          <w:spacing w:val="-31"/>
          <w:w w:val="95"/>
        </w:rPr>
        <w:t xml:space="preserve"> </w:t>
      </w:r>
      <w:r>
        <w:rPr>
          <w:w w:val="95"/>
        </w:rPr>
        <w:t>IP</w:t>
      </w:r>
      <w:r>
        <w:rPr>
          <w:spacing w:val="-31"/>
          <w:w w:val="95"/>
        </w:rPr>
        <w:t xml:space="preserve"> </w:t>
      </w:r>
      <w:r>
        <w:rPr>
          <w:w w:val="95"/>
        </w:rPr>
        <w:t>packet</w:t>
      </w:r>
      <w:r>
        <w:rPr>
          <w:spacing w:val="-32"/>
          <w:w w:val="95"/>
        </w:rPr>
        <w:t xml:space="preserve"> </w:t>
      </w:r>
      <w:r>
        <w:rPr>
          <w:w w:val="95"/>
        </w:rPr>
        <w:t>arrives</w:t>
      </w:r>
      <w:r>
        <w:rPr>
          <w:spacing w:val="-31"/>
          <w:w w:val="95"/>
        </w:rPr>
        <w:t xml:space="preserve"> </w:t>
      </w:r>
      <w:r>
        <w:rPr>
          <w:w w:val="95"/>
        </w:rPr>
        <w:t>from</w:t>
      </w:r>
      <w:r>
        <w:rPr>
          <w:spacing w:val="-31"/>
          <w:w w:val="95"/>
        </w:rPr>
        <w:t xml:space="preserve"> </w:t>
      </w:r>
      <w:r>
        <w:rPr>
          <w:w w:val="95"/>
        </w:rPr>
        <w:t>an</w:t>
      </w:r>
      <w:r>
        <w:rPr>
          <w:spacing w:val="-32"/>
          <w:w w:val="95"/>
        </w:rPr>
        <w:t xml:space="preserve"> </w:t>
      </w:r>
      <w:r>
        <w:rPr>
          <w:w w:val="95"/>
        </w:rPr>
        <w:t>end</w:t>
      </w:r>
      <w:r>
        <w:rPr>
          <w:spacing w:val="-31"/>
          <w:w w:val="95"/>
        </w:rPr>
        <w:t xml:space="preserve"> </w:t>
      </w:r>
      <w:r>
        <w:rPr>
          <w:w w:val="95"/>
        </w:rPr>
        <w:t>IP</w:t>
      </w:r>
      <w:r>
        <w:rPr>
          <w:spacing w:val="-31"/>
          <w:w w:val="95"/>
        </w:rPr>
        <w:t xml:space="preserve"> </w:t>
      </w:r>
      <w:r>
        <w:rPr>
          <w:w w:val="95"/>
        </w:rPr>
        <w:t>device/network, the</w:t>
      </w:r>
      <w:r>
        <w:rPr>
          <w:spacing w:val="-33"/>
          <w:w w:val="95"/>
        </w:rPr>
        <w:t xml:space="preserve"> </w:t>
      </w:r>
      <w:r>
        <w:rPr>
          <w:w w:val="95"/>
        </w:rPr>
        <w:t>access</w:t>
      </w:r>
      <w:r>
        <w:rPr>
          <w:spacing w:val="-33"/>
          <w:w w:val="95"/>
        </w:rPr>
        <w:t xml:space="preserve"> </w:t>
      </w:r>
      <w:r>
        <w:rPr>
          <w:w w:val="95"/>
        </w:rPr>
        <w:t>router</w:t>
      </w:r>
      <w:r>
        <w:rPr>
          <w:spacing w:val="-32"/>
          <w:w w:val="95"/>
        </w:rPr>
        <w:t xml:space="preserve"> </w:t>
      </w:r>
      <w:r>
        <w:rPr>
          <w:w w:val="95"/>
        </w:rPr>
        <w:t>will</w:t>
      </w:r>
      <w:r>
        <w:rPr>
          <w:spacing w:val="-33"/>
          <w:w w:val="95"/>
        </w:rPr>
        <w:t xml:space="preserve"> </w:t>
      </w:r>
      <w:r>
        <w:rPr>
          <w:w w:val="95"/>
        </w:rPr>
        <w:t>check</w:t>
      </w:r>
      <w:r>
        <w:rPr>
          <w:spacing w:val="-33"/>
          <w:w w:val="95"/>
        </w:rPr>
        <w:t xml:space="preserve"> </w:t>
      </w:r>
      <w:r>
        <w:rPr>
          <w:w w:val="95"/>
        </w:rPr>
        <w:t>if</w:t>
      </w:r>
      <w:r>
        <w:rPr>
          <w:spacing w:val="-32"/>
          <w:w w:val="95"/>
        </w:rPr>
        <w:t xml:space="preserve"> </w:t>
      </w:r>
      <w:r>
        <w:rPr>
          <w:w w:val="95"/>
        </w:rPr>
        <w:t>it</w:t>
      </w:r>
      <w:r>
        <w:rPr>
          <w:spacing w:val="-33"/>
          <w:w w:val="95"/>
        </w:rPr>
        <w:t xml:space="preserve"> </w:t>
      </w:r>
      <w:r>
        <w:rPr>
          <w:w w:val="95"/>
        </w:rPr>
        <w:t>has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destination</w:t>
      </w:r>
      <w:r>
        <w:rPr>
          <w:spacing w:val="-33"/>
          <w:w w:val="95"/>
        </w:rPr>
        <w:t xml:space="preserve"> </w:t>
      </w:r>
      <w:r>
        <w:rPr>
          <w:w w:val="95"/>
        </w:rPr>
        <w:t>IP</w:t>
      </w:r>
      <w:r>
        <w:rPr>
          <w:spacing w:val="-32"/>
          <w:w w:val="95"/>
        </w:rPr>
        <w:t xml:space="preserve"> </w:t>
      </w:r>
      <w:r>
        <w:rPr>
          <w:w w:val="95"/>
        </w:rPr>
        <w:t>address in</w:t>
      </w:r>
      <w:r>
        <w:rPr>
          <w:spacing w:val="-16"/>
          <w:w w:val="95"/>
        </w:rPr>
        <w:t xml:space="preserve"> </w:t>
      </w:r>
      <w:r>
        <w:rPr>
          <w:w w:val="95"/>
        </w:rPr>
        <w:t>its</w:t>
      </w:r>
      <w:r>
        <w:rPr>
          <w:spacing w:val="-15"/>
          <w:w w:val="95"/>
        </w:rPr>
        <w:t xml:space="preserve"> </w:t>
      </w:r>
      <w:r>
        <w:rPr>
          <w:w w:val="95"/>
        </w:rPr>
        <w:t>local</w:t>
      </w:r>
      <w:r>
        <w:rPr>
          <w:spacing w:val="-15"/>
          <w:w w:val="95"/>
        </w:rPr>
        <w:t xml:space="preserve"> </w:t>
      </w:r>
      <w:r>
        <w:rPr>
          <w:w w:val="95"/>
        </w:rPr>
        <w:t>EIBP</w:t>
      </w:r>
      <w:r>
        <w:rPr>
          <w:spacing w:val="-15"/>
          <w:w w:val="95"/>
        </w:rPr>
        <w:t xml:space="preserve"> </w:t>
      </w:r>
      <w:r>
        <w:rPr>
          <w:w w:val="95"/>
        </w:rPr>
        <w:t>address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IP</w:t>
      </w:r>
      <w:r>
        <w:rPr>
          <w:spacing w:val="-15"/>
          <w:w w:val="95"/>
        </w:rPr>
        <w:t xml:space="preserve"> </w:t>
      </w:r>
      <w:r>
        <w:rPr>
          <w:w w:val="95"/>
        </w:rPr>
        <w:t>address</w:t>
      </w:r>
      <w:r>
        <w:rPr>
          <w:spacing w:val="-15"/>
          <w:w w:val="95"/>
        </w:rPr>
        <w:t xml:space="preserve"> </w:t>
      </w:r>
      <w:r>
        <w:rPr>
          <w:w w:val="95"/>
        </w:rPr>
        <w:t>map.</w:t>
      </w:r>
      <w:r>
        <w:rPr>
          <w:spacing w:val="-15"/>
          <w:w w:val="95"/>
        </w:rPr>
        <w:t xml:space="preserve"> </w:t>
      </w:r>
      <w:r>
        <w:rPr>
          <w:w w:val="95"/>
        </w:rPr>
        <w:t>If</w:t>
      </w:r>
      <w:r>
        <w:rPr>
          <w:spacing w:val="-15"/>
          <w:w w:val="95"/>
        </w:rPr>
        <w:t xml:space="preserve"> </w:t>
      </w:r>
      <w:r>
        <w:rPr>
          <w:w w:val="95"/>
        </w:rPr>
        <w:t>not,</w:t>
      </w:r>
      <w:r>
        <w:rPr>
          <w:spacing w:val="-15"/>
          <w:w w:val="95"/>
        </w:rPr>
        <w:t xml:space="preserve"> </w:t>
      </w:r>
      <w:r>
        <w:rPr>
          <w:w w:val="95"/>
        </w:rPr>
        <w:t>it</w:t>
      </w:r>
      <w:r>
        <w:rPr>
          <w:spacing w:val="-15"/>
          <w:w w:val="95"/>
        </w:rPr>
        <w:t xml:space="preserve"> </w:t>
      </w:r>
      <w:r>
        <w:rPr>
          <w:w w:val="95"/>
        </w:rPr>
        <w:t>sends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a </w:t>
      </w:r>
      <w:r>
        <w:t>query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core</w:t>
      </w:r>
      <w:r>
        <w:rPr>
          <w:spacing w:val="-27"/>
        </w:rPr>
        <w:t xml:space="preserve"> </w:t>
      </w:r>
      <w:r>
        <w:t>router.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core</w:t>
      </w:r>
      <w:r>
        <w:rPr>
          <w:spacing w:val="-27"/>
        </w:rPr>
        <w:t xml:space="preserve"> </w:t>
      </w:r>
      <w:r>
        <w:t>router</w:t>
      </w:r>
      <w:r>
        <w:rPr>
          <w:spacing w:val="-27"/>
        </w:rPr>
        <w:t xml:space="preserve"> </w:t>
      </w:r>
      <w:r>
        <w:t>responds</w:t>
      </w:r>
      <w:r>
        <w:rPr>
          <w:spacing w:val="-27"/>
        </w:rPr>
        <w:t xml:space="preserve"> </w:t>
      </w:r>
      <w:r>
        <w:t>by</w:t>
      </w:r>
      <w:r>
        <w:rPr>
          <w:spacing w:val="-27"/>
        </w:rPr>
        <w:t xml:space="preserve"> </w:t>
      </w:r>
      <w:r>
        <w:t xml:space="preserve">pro- </w:t>
      </w:r>
      <w:r>
        <w:rPr>
          <w:w w:val="95"/>
        </w:rPr>
        <w:t>viding</w:t>
      </w:r>
      <w:r>
        <w:rPr>
          <w:spacing w:val="-28"/>
          <w:w w:val="95"/>
        </w:rPr>
        <w:t xml:space="preserve"> </w:t>
      </w:r>
      <w:r>
        <w:rPr>
          <w:w w:val="95"/>
        </w:rPr>
        <w:t>all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EIBP</w:t>
      </w:r>
      <w:r>
        <w:rPr>
          <w:spacing w:val="-27"/>
          <w:w w:val="95"/>
        </w:rPr>
        <w:t xml:space="preserve"> </w:t>
      </w:r>
      <w:r>
        <w:rPr>
          <w:w w:val="95"/>
        </w:rPr>
        <w:t>addresses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access</w:t>
      </w:r>
      <w:r>
        <w:rPr>
          <w:spacing w:val="-27"/>
          <w:w w:val="95"/>
        </w:rPr>
        <w:t xml:space="preserve"> </w:t>
      </w:r>
      <w:r>
        <w:rPr>
          <w:w w:val="95"/>
        </w:rPr>
        <w:t>router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connecting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network.</w:t>
      </w:r>
    </w:p>
    <w:p w:rsidR="00FC3AD9" w:rsidRDefault="00386B3A">
      <w:pPr>
        <w:pStyle w:val="BodyText"/>
        <w:spacing w:line="213" w:lineRule="auto"/>
        <w:ind w:left="108" w:right="38" w:firstLine="206"/>
      </w:pPr>
      <w:r>
        <w:t>The</w:t>
      </w:r>
      <w:r>
        <w:rPr>
          <w:spacing w:val="-22"/>
        </w:rPr>
        <w:t xml:space="preserve"> </w:t>
      </w:r>
      <w:r>
        <w:t>access</w:t>
      </w:r>
      <w:r>
        <w:rPr>
          <w:spacing w:val="-21"/>
        </w:rPr>
        <w:t xml:space="preserve"> </w:t>
      </w:r>
      <w:r>
        <w:t>router</w:t>
      </w:r>
      <w:r>
        <w:rPr>
          <w:spacing w:val="-22"/>
        </w:rPr>
        <w:t xml:space="preserve"> </w:t>
      </w:r>
      <w:r>
        <w:t>then</w:t>
      </w:r>
      <w:r>
        <w:rPr>
          <w:spacing w:val="-21"/>
        </w:rPr>
        <w:t xml:space="preserve"> </w:t>
      </w:r>
      <w:r>
        <w:t>builds</w:t>
      </w:r>
      <w:r>
        <w:rPr>
          <w:spacing w:val="-22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EIBP</w:t>
      </w:r>
      <w:r>
        <w:rPr>
          <w:spacing w:val="-22"/>
        </w:rPr>
        <w:t xml:space="preserve"> </w:t>
      </w:r>
      <w:r>
        <w:t>header,</w:t>
      </w:r>
      <w:r>
        <w:rPr>
          <w:spacing w:val="-21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the source</w:t>
      </w:r>
      <w:r>
        <w:rPr>
          <w:spacing w:val="-25"/>
        </w:rPr>
        <w:t xml:space="preserve"> </w:t>
      </w:r>
      <w:r>
        <w:t>access</w:t>
      </w:r>
      <w:r>
        <w:rPr>
          <w:spacing w:val="-24"/>
        </w:rPr>
        <w:t xml:space="preserve"> </w:t>
      </w:r>
      <w:r>
        <w:t>router’s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destination</w:t>
      </w:r>
      <w:r>
        <w:rPr>
          <w:spacing w:val="-25"/>
        </w:rPr>
        <w:t xml:space="preserve"> </w:t>
      </w:r>
      <w:r>
        <w:t>access</w:t>
      </w:r>
      <w:r>
        <w:rPr>
          <w:spacing w:val="-24"/>
        </w:rPr>
        <w:t xml:space="preserve"> </w:t>
      </w:r>
      <w:r>
        <w:t xml:space="preserve">router’s </w:t>
      </w:r>
      <w:r>
        <w:rPr>
          <w:w w:val="95"/>
        </w:rPr>
        <w:t>EIBP</w:t>
      </w:r>
      <w:r>
        <w:rPr>
          <w:spacing w:val="-26"/>
          <w:w w:val="95"/>
        </w:rPr>
        <w:t xml:space="preserve"> </w:t>
      </w:r>
      <w:r>
        <w:rPr>
          <w:w w:val="95"/>
        </w:rPr>
        <w:t>addresses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encapsulates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IP</w:t>
      </w:r>
      <w:r>
        <w:rPr>
          <w:spacing w:val="-26"/>
          <w:w w:val="95"/>
        </w:rPr>
        <w:t xml:space="preserve"> </w:t>
      </w:r>
      <w:r>
        <w:rPr>
          <w:w w:val="95"/>
        </w:rPr>
        <w:t>packet.</w:t>
      </w:r>
      <w:r>
        <w:rPr>
          <w:spacing w:val="-26"/>
          <w:w w:val="95"/>
        </w:rPr>
        <w:t xml:space="preserve"> </w:t>
      </w:r>
      <w:ins w:id="19" w:author="Nirmala Shenoy" w:date="2022-05-09T12:29:00Z">
        <w:r w:rsidR="00864644">
          <w:rPr>
            <w:spacing w:val="-26"/>
            <w:w w:val="95"/>
          </w:rPr>
          <w:t xml:space="preserve">Intermediate </w:t>
        </w:r>
        <w:r w:rsidR="00864644">
          <w:rPr>
            <w:w w:val="95"/>
          </w:rPr>
          <w:t>f</w:t>
        </w:r>
      </w:ins>
      <w:del w:id="20" w:author="Nirmala Shenoy" w:date="2022-05-09T12:29:00Z">
        <w:r w:rsidDel="00864644">
          <w:rPr>
            <w:w w:val="95"/>
          </w:rPr>
          <w:delText>F</w:delText>
        </w:r>
      </w:del>
      <w:r>
        <w:rPr>
          <w:w w:val="95"/>
        </w:rPr>
        <w:t xml:space="preserve">orwarding </w:t>
      </w:r>
      <w:r>
        <w:t>EIBP</w:t>
      </w:r>
      <w:r>
        <w:rPr>
          <w:spacing w:val="-22"/>
        </w:rPr>
        <w:t xml:space="preserve"> </w:t>
      </w:r>
      <w:r>
        <w:t>routers</w:t>
      </w:r>
      <w:r>
        <w:rPr>
          <w:spacing w:val="-22"/>
        </w:rPr>
        <w:t xml:space="preserve"> </w:t>
      </w:r>
      <w:r>
        <w:t>compare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destination</w:t>
      </w:r>
      <w:r>
        <w:rPr>
          <w:spacing w:val="-22"/>
        </w:rPr>
        <w:t xml:space="preserve"> </w:t>
      </w:r>
      <w:r>
        <w:t>EIBP</w:t>
      </w:r>
      <w:r>
        <w:rPr>
          <w:spacing w:val="-22"/>
        </w:rPr>
        <w:t xml:space="preserve"> </w:t>
      </w:r>
      <w:r>
        <w:t>address</w:t>
      </w:r>
      <w:r>
        <w:rPr>
          <w:spacing w:val="-21"/>
        </w:rPr>
        <w:t xml:space="preserve"> </w:t>
      </w:r>
      <w:r>
        <w:t xml:space="preserve">with </w:t>
      </w:r>
      <w:r>
        <w:rPr>
          <w:w w:val="95"/>
        </w:rPr>
        <w:t>their</w:t>
      </w:r>
      <w:r>
        <w:rPr>
          <w:spacing w:val="-33"/>
          <w:w w:val="95"/>
        </w:rPr>
        <w:t xml:space="preserve"> </w:t>
      </w:r>
      <w:r>
        <w:rPr>
          <w:w w:val="95"/>
        </w:rPr>
        <w:t>EIBP</w:t>
      </w:r>
      <w:r>
        <w:rPr>
          <w:spacing w:val="-32"/>
          <w:w w:val="95"/>
        </w:rPr>
        <w:t xml:space="preserve"> </w:t>
      </w:r>
      <w:r>
        <w:rPr>
          <w:w w:val="95"/>
        </w:rPr>
        <w:t>addresses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addresses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ins w:id="21" w:author="Nirmala Shenoy" w:date="2022-05-09T12:29:00Z">
        <w:r w:rsidR="00864644">
          <w:rPr>
            <w:w w:val="95"/>
          </w:rPr>
          <w:t>ir</w:t>
        </w:r>
      </w:ins>
      <w:r>
        <w:rPr>
          <w:spacing w:val="-32"/>
          <w:w w:val="95"/>
        </w:rPr>
        <w:t xml:space="preserve"> </w:t>
      </w:r>
      <w:r>
        <w:rPr>
          <w:w w:val="95"/>
        </w:rPr>
        <w:t>neighbor</w:t>
      </w:r>
      <w:r>
        <w:rPr>
          <w:spacing w:val="-33"/>
          <w:w w:val="95"/>
        </w:rPr>
        <w:t xml:space="preserve"> </w:t>
      </w:r>
      <w:r>
        <w:rPr>
          <w:w w:val="95"/>
        </w:rPr>
        <w:t>table</w:t>
      </w:r>
      <w:r>
        <w:rPr>
          <w:spacing w:val="-32"/>
          <w:w w:val="95"/>
        </w:rPr>
        <w:t xml:space="preserve"> </w:t>
      </w:r>
      <w:r>
        <w:rPr>
          <w:w w:val="95"/>
        </w:rPr>
        <w:t>and forward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encapsulated</w:t>
      </w:r>
      <w:r>
        <w:rPr>
          <w:spacing w:val="-28"/>
          <w:w w:val="95"/>
        </w:rPr>
        <w:t xml:space="preserve"> </w:t>
      </w:r>
      <w:r>
        <w:rPr>
          <w:w w:val="95"/>
        </w:rPr>
        <w:t>IP</w:t>
      </w:r>
      <w:r>
        <w:rPr>
          <w:spacing w:val="-27"/>
          <w:w w:val="95"/>
        </w:rPr>
        <w:t xml:space="preserve"> </w:t>
      </w:r>
      <w:r>
        <w:rPr>
          <w:w w:val="95"/>
        </w:rPr>
        <w:t>packet</w:t>
      </w:r>
      <w:r>
        <w:rPr>
          <w:spacing w:val="-28"/>
          <w:w w:val="95"/>
        </w:rPr>
        <w:t xml:space="preserve"> </w:t>
      </w:r>
      <w:r>
        <w:rPr>
          <w:w w:val="95"/>
        </w:rPr>
        <w:t>towards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destination access</w:t>
      </w:r>
      <w:r>
        <w:rPr>
          <w:spacing w:val="-21"/>
          <w:w w:val="95"/>
        </w:rPr>
        <w:t xml:space="preserve"> </w:t>
      </w:r>
      <w:r>
        <w:rPr>
          <w:w w:val="95"/>
        </w:rPr>
        <w:t>router.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table</w:t>
      </w:r>
      <w:r>
        <w:rPr>
          <w:spacing w:val="-21"/>
          <w:w w:val="95"/>
        </w:rPr>
        <w:t xml:space="preserve"> </w:t>
      </w:r>
      <w:r>
        <w:rPr>
          <w:w w:val="95"/>
        </w:rPr>
        <w:t>entries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compare</w:t>
      </w:r>
      <w:r>
        <w:rPr>
          <w:spacing w:val="-21"/>
          <w:w w:val="95"/>
        </w:rPr>
        <w:t xml:space="preserve"> </w:t>
      </w:r>
      <w:r>
        <w:rPr>
          <w:w w:val="95"/>
        </w:rPr>
        <w:t>are</w:t>
      </w:r>
      <w:r>
        <w:rPr>
          <w:spacing w:val="-21"/>
          <w:w w:val="95"/>
        </w:rPr>
        <w:t xml:space="preserve"> </w:t>
      </w:r>
      <w:r>
        <w:rPr>
          <w:w w:val="95"/>
        </w:rPr>
        <w:t>limited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a </w:t>
      </w:r>
      <w:r>
        <w:rPr>
          <w:w w:val="90"/>
        </w:rPr>
        <w:t>string</w:t>
      </w:r>
      <w:r>
        <w:rPr>
          <w:spacing w:val="-10"/>
          <w:w w:val="90"/>
        </w:rPr>
        <w:t xml:space="preserve"> </w:t>
      </w:r>
      <w:r>
        <w:rPr>
          <w:w w:val="90"/>
        </w:rPr>
        <w:t>comparison</w:t>
      </w:r>
      <w:r>
        <w:rPr>
          <w:spacing w:val="-11"/>
          <w:w w:val="90"/>
        </w:rPr>
        <w:t xml:space="preserve"> </w:t>
      </w:r>
      <w:r>
        <w:rPr>
          <w:w w:val="90"/>
        </w:rPr>
        <w:t>will</w:t>
      </w:r>
      <w:r>
        <w:rPr>
          <w:spacing w:val="-10"/>
          <w:w w:val="90"/>
        </w:rPr>
        <w:t xml:space="preserve"> </w:t>
      </w:r>
      <w:r>
        <w:rPr>
          <w:w w:val="90"/>
        </w:rPr>
        <w:t>provide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direction</w:t>
      </w:r>
      <w:r>
        <w:rPr>
          <w:spacing w:val="-9"/>
          <w:w w:val="90"/>
        </w:rPr>
        <w:t xml:space="preserve"> </w:t>
      </w:r>
      <w:r>
        <w:rPr>
          <w:w w:val="90"/>
        </w:rPr>
        <w:t>(interface)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for- </w:t>
      </w:r>
      <w:r>
        <w:rPr>
          <w:w w:val="95"/>
        </w:rPr>
        <w:t>ward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packet</w:t>
      </w:r>
      <w:r>
        <w:rPr>
          <w:spacing w:val="-29"/>
          <w:w w:val="95"/>
        </w:rPr>
        <w:t xml:space="preserve"> </w:t>
      </w:r>
      <w:r>
        <w:rPr>
          <w:w w:val="95"/>
        </w:rPr>
        <w:t>to.</w:t>
      </w:r>
      <w:r>
        <w:rPr>
          <w:spacing w:val="-28"/>
          <w:w w:val="95"/>
        </w:rPr>
        <w:t xml:space="preserve"> </w:t>
      </w:r>
      <w:r>
        <w:rPr>
          <w:w w:val="95"/>
        </w:rPr>
        <w:t>When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encapsulated</w:t>
      </w:r>
      <w:r>
        <w:rPr>
          <w:spacing w:val="-29"/>
          <w:w w:val="95"/>
        </w:rPr>
        <w:t xml:space="preserve"> </w:t>
      </w:r>
      <w:r>
        <w:rPr>
          <w:w w:val="95"/>
        </w:rPr>
        <w:t>IP</w:t>
      </w:r>
      <w:r>
        <w:rPr>
          <w:spacing w:val="-28"/>
          <w:w w:val="95"/>
        </w:rPr>
        <w:t xml:space="preserve"> </w:t>
      </w:r>
      <w:r>
        <w:rPr>
          <w:w w:val="95"/>
        </w:rPr>
        <w:t>packet</w:t>
      </w:r>
      <w:r>
        <w:rPr>
          <w:spacing w:val="-29"/>
          <w:w w:val="95"/>
        </w:rPr>
        <w:t xml:space="preserve"> </w:t>
      </w:r>
      <w:r>
        <w:rPr>
          <w:w w:val="95"/>
        </w:rPr>
        <w:t>arrives at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destination</w:t>
      </w:r>
      <w:r>
        <w:rPr>
          <w:spacing w:val="-9"/>
          <w:w w:val="95"/>
        </w:rPr>
        <w:t xml:space="preserve"> </w:t>
      </w:r>
      <w:r>
        <w:rPr>
          <w:w w:val="95"/>
        </w:rPr>
        <w:t>access</w:t>
      </w:r>
      <w:r>
        <w:rPr>
          <w:spacing w:val="-9"/>
          <w:w w:val="95"/>
        </w:rPr>
        <w:t xml:space="preserve"> </w:t>
      </w:r>
      <w:r>
        <w:rPr>
          <w:w w:val="95"/>
        </w:rPr>
        <w:t>router,</w:t>
      </w:r>
      <w:r>
        <w:rPr>
          <w:spacing w:val="-9"/>
          <w:w w:val="95"/>
        </w:rPr>
        <w:t xml:space="preserve"> </w:t>
      </w:r>
      <w:r>
        <w:rPr>
          <w:w w:val="95"/>
        </w:rPr>
        <w:t>this</w:t>
      </w:r>
      <w:r>
        <w:rPr>
          <w:spacing w:val="-9"/>
          <w:w w:val="95"/>
        </w:rPr>
        <w:t xml:space="preserve"> </w:t>
      </w:r>
      <w:r>
        <w:rPr>
          <w:w w:val="95"/>
        </w:rPr>
        <w:t>router</w:t>
      </w:r>
      <w:r>
        <w:rPr>
          <w:spacing w:val="-9"/>
          <w:w w:val="95"/>
        </w:rPr>
        <w:t xml:space="preserve"> </w:t>
      </w:r>
      <w:r>
        <w:rPr>
          <w:w w:val="95"/>
        </w:rPr>
        <w:t>recognizes</w:t>
      </w:r>
      <w:r>
        <w:rPr>
          <w:spacing w:val="-9"/>
          <w:w w:val="95"/>
        </w:rPr>
        <w:t xml:space="preserve"> </w:t>
      </w:r>
      <w:r>
        <w:rPr>
          <w:w w:val="95"/>
        </w:rPr>
        <w:t>that it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destination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13"/>
          <w:w w:val="95"/>
        </w:rPr>
        <w:t xml:space="preserve"> </w:t>
      </w:r>
      <w:r>
        <w:rPr>
          <w:w w:val="95"/>
        </w:rPr>
        <w:t>remove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EIBP</w:t>
      </w:r>
      <w:r>
        <w:rPr>
          <w:spacing w:val="-13"/>
          <w:w w:val="95"/>
        </w:rPr>
        <w:t xml:space="preserve"> </w:t>
      </w:r>
      <w:r>
        <w:rPr>
          <w:w w:val="95"/>
        </w:rPr>
        <w:t>header</w:t>
      </w:r>
      <w:r>
        <w:rPr>
          <w:spacing w:val="-13"/>
          <w:w w:val="95"/>
        </w:rPr>
        <w:t xml:space="preserve"> </w:t>
      </w:r>
      <w:r>
        <w:rPr>
          <w:w w:val="95"/>
        </w:rPr>
        <w:t>and deliver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IP</w:t>
      </w:r>
      <w:r>
        <w:rPr>
          <w:spacing w:val="-24"/>
          <w:w w:val="95"/>
        </w:rPr>
        <w:t xml:space="preserve"> </w:t>
      </w:r>
      <w:r>
        <w:rPr>
          <w:w w:val="95"/>
        </w:rPr>
        <w:t>packet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destination</w:t>
      </w:r>
      <w:r>
        <w:rPr>
          <w:spacing w:val="-23"/>
          <w:w w:val="95"/>
        </w:rPr>
        <w:t xml:space="preserve"> </w:t>
      </w:r>
      <w:r>
        <w:rPr>
          <w:w w:val="95"/>
        </w:rPr>
        <w:t>end</w:t>
      </w:r>
      <w:r>
        <w:rPr>
          <w:spacing w:val="-24"/>
          <w:w w:val="95"/>
        </w:rPr>
        <w:t xml:space="preserve"> </w:t>
      </w:r>
      <w:r>
        <w:rPr>
          <w:w w:val="95"/>
        </w:rPr>
        <w:t>device/network.</w:t>
      </w:r>
    </w:p>
    <w:p w:rsidR="00FC3AD9" w:rsidRDefault="00386B3A">
      <w:pPr>
        <w:pStyle w:val="ListParagraph"/>
        <w:numPr>
          <w:ilvl w:val="2"/>
          <w:numId w:val="3"/>
        </w:numPr>
        <w:tabs>
          <w:tab w:val="left" w:pos="662"/>
        </w:tabs>
        <w:spacing w:before="132" w:line="213" w:lineRule="auto"/>
        <w:ind w:right="41" w:firstLine="9"/>
        <w:jc w:val="both"/>
        <w:rPr>
          <w:sz w:val="20"/>
        </w:rPr>
      </w:pPr>
      <w:r>
        <w:rPr>
          <w:rFonts w:ascii="Arial Narrow" w:hAnsi="Arial Narrow"/>
          <w:i/>
          <w:w w:val="95"/>
          <w:sz w:val="20"/>
        </w:rPr>
        <w:t>Fast</w:t>
      </w:r>
      <w:r>
        <w:rPr>
          <w:rFonts w:ascii="Arial Narrow" w:hAnsi="Arial Narrow"/>
          <w:i/>
          <w:spacing w:val="-17"/>
          <w:w w:val="95"/>
          <w:sz w:val="20"/>
        </w:rPr>
        <w:t xml:space="preserve"> </w:t>
      </w:r>
      <w:r>
        <w:rPr>
          <w:rFonts w:ascii="Arial Narrow" w:hAnsi="Arial Narrow"/>
          <w:i/>
          <w:w w:val="95"/>
          <w:sz w:val="20"/>
        </w:rPr>
        <w:t>Failure</w:t>
      </w:r>
      <w:r>
        <w:rPr>
          <w:rFonts w:ascii="Arial Narrow" w:hAnsi="Arial Narrow"/>
          <w:i/>
          <w:spacing w:val="-17"/>
          <w:w w:val="95"/>
          <w:sz w:val="20"/>
        </w:rPr>
        <w:t xml:space="preserve"> </w:t>
      </w:r>
      <w:r>
        <w:rPr>
          <w:rFonts w:ascii="Arial Narrow" w:hAnsi="Arial Narrow"/>
          <w:i/>
          <w:w w:val="95"/>
          <w:sz w:val="20"/>
        </w:rPr>
        <w:t>Recovery.</w:t>
      </w:r>
      <w:r>
        <w:rPr>
          <w:rFonts w:ascii="Arial Narrow" w:hAnsi="Arial Narrow"/>
          <w:i/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Earlier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implementations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 xml:space="preserve">EIBP, </w:t>
      </w:r>
      <w:r>
        <w:rPr>
          <w:w w:val="90"/>
          <w:sz w:val="20"/>
        </w:rPr>
        <w:t>used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hello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message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advertise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router’s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EIBP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 xml:space="preserve">addresses. </w:t>
      </w:r>
      <w:r>
        <w:rPr>
          <w:spacing w:val="-9"/>
          <w:w w:val="95"/>
          <w:sz w:val="20"/>
        </w:rPr>
        <w:t>We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reduced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size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hello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message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single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byte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and used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advertisement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messages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advertise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only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changes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to EIBP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addresses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router.</w:t>
      </w:r>
      <w:r>
        <w:rPr>
          <w:spacing w:val="-22"/>
          <w:w w:val="95"/>
          <w:sz w:val="20"/>
        </w:rPr>
        <w:t xml:space="preserve"> </w:t>
      </w:r>
      <w:r>
        <w:rPr>
          <w:spacing w:val="-9"/>
          <w:w w:val="95"/>
          <w:sz w:val="20"/>
        </w:rPr>
        <w:t>We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then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increased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frequency of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hello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messages,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detect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neighbor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failures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faster and stabilize the tables faster. EIBP announces a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neighbor</w:t>
      </w:r>
    </w:p>
    <w:p w:rsidR="00FC3AD9" w:rsidRDefault="00386B3A">
      <w:pPr>
        <w:pStyle w:val="BodyText"/>
        <w:spacing w:before="226" w:line="213" w:lineRule="auto"/>
        <w:ind w:left="112" w:right="100"/>
      </w:pPr>
      <w:r>
        <w:br w:type="column"/>
      </w:r>
      <w:r>
        <w:t>failure</w:t>
      </w:r>
      <w:r>
        <w:rPr>
          <w:spacing w:val="-33"/>
        </w:rPr>
        <w:t xml:space="preserve"> </w:t>
      </w:r>
      <w:r>
        <w:t>on</w:t>
      </w:r>
      <w:r>
        <w:rPr>
          <w:spacing w:val="-32"/>
        </w:rPr>
        <w:t xml:space="preserve"> </w:t>
      </w:r>
      <w:r>
        <w:t>missing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single</w:t>
      </w:r>
      <w:r>
        <w:rPr>
          <w:spacing w:val="-32"/>
        </w:rPr>
        <w:t xml:space="preserve"> </w:t>
      </w:r>
      <w:r>
        <w:t>hello</w:t>
      </w:r>
      <w:r>
        <w:rPr>
          <w:spacing w:val="-33"/>
        </w:rPr>
        <w:t xml:space="preserve"> </w:t>
      </w:r>
      <w:r>
        <w:t>message</w:t>
      </w:r>
      <w:ins w:id="22" w:author="Nirmala Shenoy" w:date="2022-05-09T12:30:00Z">
        <w:r w:rsidR="00864644">
          <w:rPr>
            <w:spacing w:val="-32"/>
          </w:rPr>
          <w:t xml:space="preserve"> </w:t>
        </w:r>
      </w:ins>
      <w:del w:id="23" w:author="Nirmala Shenoy" w:date="2022-05-09T12:30:00Z">
        <w:r w:rsidDel="00864644">
          <w:delText>.</w:delText>
        </w:r>
        <w:r w:rsidDel="00864644">
          <w:rPr>
            <w:spacing w:val="-32"/>
          </w:rPr>
          <w:delText xml:space="preserve"> </w:delText>
        </w:r>
      </w:del>
      <w:r>
        <w:t>and</w:t>
      </w:r>
      <w:r>
        <w:rPr>
          <w:spacing w:val="-32"/>
        </w:rPr>
        <w:t xml:space="preserve"> </w:t>
      </w:r>
      <w:r>
        <w:t>falls</w:t>
      </w:r>
      <w:r>
        <w:rPr>
          <w:spacing w:val="-32"/>
        </w:rPr>
        <w:t xml:space="preserve"> </w:t>
      </w:r>
      <w:r>
        <w:t>back</w:t>
      </w:r>
      <w:r>
        <w:rPr>
          <w:spacing w:val="-32"/>
        </w:rPr>
        <w:t xml:space="preserve"> </w:t>
      </w:r>
      <w:r>
        <w:t>to the</w:t>
      </w:r>
      <w:r>
        <w:rPr>
          <w:spacing w:val="-13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address.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sends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prune</w:t>
      </w:r>
      <w:r>
        <w:rPr>
          <w:spacing w:val="-13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delete</w:t>
      </w:r>
      <w:r>
        <w:rPr>
          <w:spacing w:val="-13"/>
        </w:rPr>
        <w:t xml:space="preserve"> </w:t>
      </w:r>
      <w:r>
        <w:t xml:space="preserve">any </w:t>
      </w:r>
      <w:r>
        <w:rPr>
          <w:w w:val="95"/>
        </w:rPr>
        <w:t>addresses</w:t>
      </w:r>
      <w:r>
        <w:rPr>
          <w:spacing w:val="-7"/>
          <w:w w:val="95"/>
        </w:rPr>
        <w:t xml:space="preserve"> </w:t>
      </w:r>
      <w:r>
        <w:rPr>
          <w:w w:val="95"/>
        </w:rPr>
        <w:t>derived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failed</w:t>
      </w:r>
      <w:r>
        <w:rPr>
          <w:spacing w:val="-7"/>
          <w:w w:val="95"/>
        </w:rPr>
        <w:t xml:space="preserve"> </w:t>
      </w:r>
      <w:r>
        <w:rPr>
          <w:w w:val="95"/>
        </w:rPr>
        <w:t>EIBP</w:t>
      </w:r>
      <w:r>
        <w:rPr>
          <w:spacing w:val="-6"/>
          <w:w w:val="95"/>
        </w:rPr>
        <w:t xml:space="preserve"> </w:t>
      </w:r>
      <w:r>
        <w:rPr>
          <w:w w:val="95"/>
        </w:rPr>
        <w:t>address.</w:t>
      </w:r>
      <w:r>
        <w:rPr>
          <w:spacing w:val="-7"/>
          <w:w w:val="95"/>
        </w:rPr>
        <w:t xml:space="preserve"> </w:t>
      </w:r>
      <w:r>
        <w:rPr>
          <w:spacing w:val="-8"/>
          <w:w w:val="95"/>
        </w:rPr>
        <w:t>We</w:t>
      </w:r>
      <w:r>
        <w:rPr>
          <w:spacing w:val="-7"/>
          <w:w w:val="95"/>
        </w:rPr>
        <w:t xml:space="preserve"> </w:t>
      </w:r>
      <w:r>
        <w:rPr>
          <w:w w:val="95"/>
        </w:rPr>
        <w:t>avoid the</w:t>
      </w:r>
      <w:r>
        <w:rPr>
          <w:spacing w:val="-22"/>
          <w:w w:val="95"/>
        </w:rPr>
        <w:t xml:space="preserve"> </w:t>
      </w:r>
      <w:r>
        <w:rPr>
          <w:w w:val="95"/>
        </w:rPr>
        <w:t>toggling</w:t>
      </w:r>
      <w:r>
        <w:rPr>
          <w:spacing w:val="-21"/>
          <w:w w:val="95"/>
        </w:rPr>
        <w:t xml:space="preserve"> </w:t>
      </w:r>
      <w:r>
        <w:rPr>
          <w:w w:val="95"/>
        </w:rPr>
        <w:t>interface</w:t>
      </w:r>
      <w:r>
        <w:rPr>
          <w:spacing w:val="-21"/>
          <w:w w:val="95"/>
        </w:rPr>
        <w:t xml:space="preserve"> </w:t>
      </w:r>
      <w:r>
        <w:rPr>
          <w:w w:val="95"/>
        </w:rPr>
        <w:t>problem</w:t>
      </w:r>
      <w:r>
        <w:rPr>
          <w:spacing w:val="-22"/>
          <w:w w:val="95"/>
        </w:rPr>
        <w:t xml:space="preserve"> </w:t>
      </w:r>
      <w:r>
        <w:rPr>
          <w:w w:val="95"/>
        </w:rPr>
        <w:t>by</w:t>
      </w:r>
      <w:r>
        <w:rPr>
          <w:spacing w:val="-21"/>
          <w:w w:val="95"/>
        </w:rPr>
        <w:t xml:space="preserve"> </w:t>
      </w:r>
      <w:r>
        <w:rPr>
          <w:w w:val="95"/>
        </w:rPr>
        <w:t>accepting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neighbor</w:t>
      </w:r>
      <w:r>
        <w:rPr>
          <w:spacing w:val="-21"/>
          <w:w w:val="95"/>
        </w:rPr>
        <w:t xml:space="preserve"> </w:t>
      </w:r>
      <w:r>
        <w:rPr>
          <w:w w:val="95"/>
        </w:rPr>
        <w:t>on</w:t>
      </w:r>
      <w:r>
        <w:rPr>
          <w:spacing w:val="-21"/>
          <w:w w:val="95"/>
        </w:rPr>
        <w:t xml:space="preserve"> </w:t>
      </w:r>
      <w:r>
        <w:rPr>
          <w:w w:val="95"/>
        </w:rPr>
        <w:t>a failed</w:t>
      </w:r>
      <w:r>
        <w:rPr>
          <w:spacing w:val="-14"/>
          <w:w w:val="95"/>
        </w:rPr>
        <w:t xml:space="preserve"> </w:t>
      </w:r>
      <w:r>
        <w:rPr>
          <w:w w:val="95"/>
        </w:rPr>
        <w:t>interface</w:t>
      </w:r>
      <w:r>
        <w:rPr>
          <w:spacing w:val="-13"/>
          <w:w w:val="95"/>
        </w:rPr>
        <w:t xml:space="preserve"> </w:t>
      </w:r>
      <w:r>
        <w:rPr>
          <w:w w:val="95"/>
        </w:rPr>
        <w:t>after</w:t>
      </w:r>
      <w:r>
        <w:rPr>
          <w:spacing w:val="-13"/>
          <w:w w:val="95"/>
        </w:rPr>
        <w:t xml:space="preserve"> </w:t>
      </w:r>
      <w:r>
        <w:rPr>
          <w:w w:val="95"/>
        </w:rPr>
        <w:t>receiving</w:t>
      </w:r>
      <w:r>
        <w:rPr>
          <w:spacing w:val="-13"/>
          <w:w w:val="95"/>
        </w:rPr>
        <w:t xml:space="preserve"> </w:t>
      </w:r>
      <w:r>
        <w:rPr>
          <w:w w:val="95"/>
        </w:rPr>
        <w:t>three</w:t>
      </w:r>
      <w:r>
        <w:rPr>
          <w:spacing w:val="-13"/>
          <w:w w:val="95"/>
        </w:rPr>
        <w:t xml:space="preserve"> </w:t>
      </w:r>
      <w:r>
        <w:rPr>
          <w:w w:val="95"/>
        </w:rPr>
        <w:t>consecutive</w:t>
      </w:r>
      <w:r>
        <w:rPr>
          <w:spacing w:val="-13"/>
          <w:w w:val="95"/>
        </w:rPr>
        <w:t xml:space="preserve"> </w:t>
      </w:r>
      <w:r>
        <w:rPr>
          <w:w w:val="95"/>
        </w:rPr>
        <w:t>hello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 xml:space="preserve">mes- </w:t>
      </w:r>
      <w:r>
        <w:rPr>
          <w:w w:val="95"/>
        </w:rPr>
        <w:t>sages.</w:t>
      </w:r>
      <w:r>
        <w:rPr>
          <w:spacing w:val="-18"/>
          <w:w w:val="95"/>
        </w:rPr>
        <w:t xml:space="preserve"> </w:t>
      </w:r>
      <w:r>
        <w:rPr>
          <w:w w:val="95"/>
        </w:rPr>
        <w:t>EIBP</w:t>
      </w:r>
      <w:r>
        <w:rPr>
          <w:spacing w:val="-18"/>
          <w:w w:val="95"/>
        </w:rPr>
        <w:t xml:space="preserve"> </w:t>
      </w:r>
      <w:r>
        <w:rPr>
          <w:w w:val="95"/>
        </w:rPr>
        <w:t>fast</w:t>
      </w:r>
      <w:r>
        <w:rPr>
          <w:spacing w:val="-18"/>
          <w:w w:val="95"/>
        </w:rPr>
        <w:t xml:space="preserve"> </w:t>
      </w:r>
      <w:r>
        <w:rPr>
          <w:w w:val="95"/>
        </w:rPr>
        <w:t>failure</w:t>
      </w:r>
      <w:r>
        <w:rPr>
          <w:spacing w:val="-18"/>
          <w:w w:val="95"/>
        </w:rPr>
        <w:t xml:space="preserve"> </w:t>
      </w:r>
      <w:r>
        <w:rPr>
          <w:w w:val="95"/>
        </w:rPr>
        <w:t>recovery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inherent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protocol.</w:t>
      </w:r>
    </w:p>
    <w:p w:rsidR="00FC3AD9" w:rsidRDefault="00386B3A">
      <w:pPr>
        <w:pStyle w:val="Heading2"/>
        <w:numPr>
          <w:ilvl w:val="0"/>
          <w:numId w:val="3"/>
        </w:numPr>
        <w:tabs>
          <w:tab w:val="left" w:pos="474"/>
          <w:tab w:val="left" w:pos="475"/>
        </w:tabs>
        <w:spacing w:before="147"/>
        <w:ind w:left="474"/>
      </w:pPr>
      <w:bookmarkStart w:id="24" w:name="4_Inter-AS_EIBP"/>
      <w:bookmarkEnd w:id="24"/>
      <w:r>
        <w:t>INTER-AS</w:t>
      </w:r>
      <w:r>
        <w:rPr>
          <w:spacing w:val="-3"/>
        </w:rPr>
        <w:t xml:space="preserve"> </w:t>
      </w:r>
      <w:r>
        <w:t>EIBP</w:t>
      </w:r>
    </w:p>
    <w:p w:rsidR="00FC3AD9" w:rsidRDefault="00386B3A">
      <w:pPr>
        <w:pStyle w:val="BodyText"/>
        <w:spacing w:before="41" w:line="213" w:lineRule="auto"/>
        <w:ind w:left="106" w:right="100" w:firstLine="5"/>
        <w:jc w:val="right"/>
      </w:pPr>
      <w:r>
        <w:rPr>
          <w:w w:val="90"/>
        </w:rPr>
        <w:t xml:space="preserve">In Fig. </w:t>
      </w:r>
      <w:hyperlink w:anchor="_bookmark1" w:history="1">
        <w:r>
          <w:rPr>
            <w:w w:val="90"/>
          </w:rPr>
          <w:t xml:space="preserve">2, </w:t>
        </w:r>
      </w:hyperlink>
      <w:r>
        <w:rPr>
          <w:w w:val="90"/>
        </w:rPr>
        <w:t>we show EIBP implementation for</w:t>
      </w:r>
      <w:r>
        <w:rPr>
          <w:spacing w:val="-30"/>
          <w:w w:val="90"/>
        </w:rPr>
        <w:t xml:space="preserve"> </w:t>
      </w:r>
      <w:r>
        <w:rPr>
          <w:w w:val="90"/>
        </w:rPr>
        <w:t>inter-AS</w:t>
      </w:r>
      <w:r>
        <w:rPr>
          <w:spacing w:val="-4"/>
          <w:w w:val="90"/>
        </w:rPr>
        <w:t xml:space="preserve"> </w:t>
      </w:r>
      <w:r>
        <w:rPr>
          <w:w w:val="90"/>
        </w:rPr>
        <w:t>routing.</w:t>
      </w:r>
      <w:r>
        <w:rPr>
          <w:w w:val="89"/>
        </w:rPr>
        <w:t xml:space="preserve"> </w:t>
      </w:r>
      <w:r>
        <w:t>There</w:t>
      </w:r>
      <w:r>
        <w:rPr>
          <w:spacing w:val="-32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two</w:t>
      </w:r>
      <w:r>
        <w:rPr>
          <w:spacing w:val="-31"/>
        </w:rPr>
        <w:t xml:space="preserve"> </w:t>
      </w:r>
      <w:r>
        <w:t>AS,</w:t>
      </w:r>
      <w:r>
        <w:rPr>
          <w:spacing w:val="-31"/>
        </w:rPr>
        <w:t xml:space="preserve"> </w:t>
      </w:r>
      <w:r>
        <w:t>AS1</w:t>
      </w:r>
      <w:r>
        <w:rPr>
          <w:spacing w:val="-3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AS2.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structure</w:t>
      </w:r>
      <w:r>
        <w:rPr>
          <w:spacing w:val="-32"/>
        </w:rPr>
        <w:t xml:space="preserve"> </w:t>
      </w:r>
      <w:r>
        <w:t>based</w:t>
      </w:r>
      <w:r>
        <w:rPr>
          <w:spacing w:val="-31"/>
        </w:rPr>
        <w:t xml:space="preserve"> </w:t>
      </w:r>
      <w:r>
        <w:rPr>
          <w:spacing w:val="-3"/>
        </w:rPr>
        <w:t>auto-</w:t>
      </w:r>
      <w:r>
        <w:rPr>
          <w:w w:val="94"/>
        </w:rPr>
        <w:t xml:space="preserve"> </w:t>
      </w:r>
      <w:r>
        <w:rPr>
          <w:w w:val="90"/>
        </w:rPr>
        <w:t>addressing</w:t>
      </w:r>
      <w:r>
        <w:rPr>
          <w:spacing w:val="-15"/>
          <w:w w:val="90"/>
        </w:rPr>
        <w:t xml:space="preserve"> </w:t>
      </w:r>
      <w:r>
        <w:rPr>
          <w:w w:val="90"/>
        </w:rPr>
        <w:t>is</w:t>
      </w:r>
      <w:r>
        <w:rPr>
          <w:spacing w:val="-15"/>
          <w:w w:val="90"/>
        </w:rPr>
        <w:t xml:space="preserve"> </w:t>
      </w:r>
      <w:r>
        <w:rPr>
          <w:w w:val="90"/>
        </w:rPr>
        <w:t>used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both</w:t>
      </w:r>
      <w:r>
        <w:rPr>
          <w:spacing w:val="-15"/>
          <w:w w:val="90"/>
        </w:rPr>
        <w:t xml:space="preserve"> </w:t>
      </w:r>
      <w:r>
        <w:rPr>
          <w:w w:val="90"/>
        </w:rPr>
        <w:t>AS</w:t>
      </w:r>
      <w:r>
        <w:rPr>
          <w:spacing w:val="-14"/>
          <w:w w:val="90"/>
        </w:rPr>
        <w:t xml:space="preserve"> </w:t>
      </w:r>
      <w:r>
        <w:rPr>
          <w:w w:val="90"/>
        </w:rPr>
        <w:t>following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process</w:t>
      </w:r>
      <w:r>
        <w:rPr>
          <w:spacing w:val="-14"/>
          <w:w w:val="90"/>
        </w:rPr>
        <w:t xml:space="preserve"> </w:t>
      </w:r>
      <w:r>
        <w:rPr>
          <w:w w:val="90"/>
        </w:rPr>
        <w:t>described</w:t>
      </w:r>
      <w:r>
        <w:rPr>
          <w:w w:val="80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Fig.</w:t>
      </w:r>
      <w:r>
        <w:rPr>
          <w:spacing w:val="-29"/>
          <w:w w:val="95"/>
        </w:rPr>
        <w:t xml:space="preserve"> </w:t>
      </w:r>
      <w:hyperlink w:anchor="_bookmark0" w:history="1">
        <w:r>
          <w:rPr>
            <w:w w:val="95"/>
          </w:rPr>
          <w:t>1.</w:t>
        </w:r>
        <w:r>
          <w:rPr>
            <w:spacing w:val="-28"/>
            <w:w w:val="95"/>
          </w:rPr>
          <w:t xml:space="preserve"> </w:t>
        </w:r>
      </w:hyperlink>
      <w:r>
        <w:rPr>
          <w:w w:val="95"/>
        </w:rPr>
        <w:t>EIBP</w:t>
      </w:r>
      <w:r>
        <w:rPr>
          <w:spacing w:val="-29"/>
          <w:w w:val="95"/>
        </w:rPr>
        <w:t xml:space="preserve"> </w:t>
      </w:r>
      <w:r>
        <w:rPr>
          <w:w w:val="95"/>
        </w:rPr>
        <w:t>addresses</w:t>
      </w:r>
      <w:r>
        <w:rPr>
          <w:spacing w:val="-29"/>
          <w:w w:val="95"/>
        </w:rPr>
        <w:t xml:space="preserve"> </w:t>
      </w:r>
      <w:r>
        <w:rPr>
          <w:w w:val="95"/>
        </w:rPr>
        <w:t>have</w:t>
      </w:r>
      <w:r>
        <w:rPr>
          <w:spacing w:val="-28"/>
          <w:w w:val="95"/>
        </w:rPr>
        <w:t xml:space="preserve"> </w:t>
      </w:r>
      <w:r>
        <w:rPr>
          <w:w w:val="95"/>
        </w:rPr>
        <w:t>local</w:t>
      </w:r>
      <w:r>
        <w:rPr>
          <w:spacing w:val="-29"/>
          <w:w w:val="95"/>
        </w:rPr>
        <w:t xml:space="preserve"> </w:t>
      </w:r>
      <w:r>
        <w:rPr>
          <w:w w:val="95"/>
        </w:rPr>
        <w:t>scope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can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8"/>
          <w:w w:val="95"/>
        </w:rPr>
        <w:t xml:space="preserve"> </w:t>
      </w:r>
      <w:r>
        <w:rPr>
          <w:w w:val="95"/>
        </w:rPr>
        <w:t>re-used.</w:t>
      </w:r>
      <w:r>
        <w:rPr>
          <w:w w:val="82"/>
        </w:rPr>
        <w:t xml:space="preserve"> </w:t>
      </w:r>
      <w:r>
        <w:rPr>
          <w:spacing w:val="-9"/>
          <w:w w:val="95"/>
        </w:rPr>
        <w:t>We</w:t>
      </w:r>
      <w:r>
        <w:rPr>
          <w:spacing w:val="-33"/>
          <w:w w:val="95"/>
        </w:rPr>
        <w:t xml:space="preserve"> </w:t>
      </w:r>
      <w:r>
        <w:rPr>
          <w:w w:val="95"/>
        </w:rPr>
        <w:t>have</w:t>
      </w:r>
      <w:r>
        <w:rPr>
          <w:spacing w:val="-33"/>
          <w:w w:val="95"/>
        </w:rPr>
        <w:t xml:space="preserve"> </w:t>
      </w:r>
      <w:r>
        <w:rPr>
          <w:w w:val="95"/>
        </w:rPr>
        <w:t>added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border</w:t>
      </w:r>
      <w:r>
        <w:rPr>
          <w:spacing w:val="-32"/>
          <w:w w:val="95"/>
        </w:rPr>
        <w:t xml:space="preserve"> </w:t>
      </w:r>
      <w:r>
        <w:rPr>
          <w:w w:val="95"/>
        </w:rPr>
        <w:t>router</w:t>
      </w:r>
      <w:r>
        <w:rPr>
          <w:spacing w:val="-33"/>
          <w:w w:val="95"/>
        </w:rPr>
        <w:t xml:space="preserve"> </w:t>
      </w:r>
      <w:r>
        <w:rPr>
          <w:w w:val="95"/>
        </w:rPr>
        <w:t>BR1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AS1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BR2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AS2.</w:t>
      </w:r>
    </w:p>
    <w:p w:rsidR="00FC3AD9" w:rsidRDefault="00386B3A">
      <w:pPr>
        <w:pStyle w:val="BodyText"/>
        <w:spacing w:line="213" w:lineRule="auto"/>
        <w:ind w:left="112" w:right="103"/>
      </w:pPr>
      <w:r>
        <w:rPr>
          <w:w w:val="95"/>
        </w:rPr>
        <w:t>BR1</w:t>
      </w:r>
      <w:r>
        <w:rPr>
          <w:spacing w:val="-18"/>
          <w:w w:val="95"/>
        </w:rPr>
        <w:t xml:space="preserve"> </w:t>
      </w:r>
      <w:r>
        <w:rPr>
          <w:w w:val="95"/>
        </w:rPr>
        <w:t>connects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DR5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AS1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8"/>
          <w:w w:val="95"/>
        </w:rPr>
        <w:t xml:space="preserve"> </w:t>
      </w:r>
      <w:r>
        <w:rPr>
          <w:w w:val="95"/>
        </w:rPr>
        <w:t>its</w:t>
      </w:r>
      <w:r>
        <w:rPr>
          <w:spacing w:val="-18"/>
          <w:w w:val="95"/>
        </w:rPr>
        <w:t xml:space="preserve"> </w:t>
      </w:r>
      <w:r>
        <w:rPr>
          <w:w w:val="95"/>
        </w:rPr>
        <w:t>port</w:t>
      </w:r>
      <w:r>
        <w:rPr>
          <w:spacing w:val="-18"/>
          <w:w w:val="95"/>
        </w:rPr>
        <w:t xml:space="preserve"> </w:t>
      </w:r>
      <w:r>
        <w:rPr>
          <w:w w:val="95"/>
        </w:rPr>
        <w:t>3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hence</w:t>
      </w:r>
      <w:r>
        <w:rPr>
          <w:spacing w:val="-18"/>
          <w:w w:val="95"/>
        </w:rPr>
        <w:t xml:space="preserve"> </w:t>
      </w:r>
      <w:r>
        <w:rPr>
          <w:w w:val="95"/>
        </w:rPr>
        <w:t>receives addresses</w:t>
      </w:r>
      <w:r>
        <w:rPr>
          <w:spacing w:val="-25"/>
          <w:w w:val="95"/>
        </w:rPr>
        <w:t xml:space="preserve"> </w:t>
      </w:r>
      <w:r>
        <w:rPr>
          <w:w w:val="95"/>
        </w:rPr>
        <w:t>3.3.4.3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3.2.3.3</w:t>
      </w:r>
      <w:r>
        <w:rPr>
          <w:spacing w:val="-25"/>
          <w:w w:val="95"/>
        </w:rPr>
        <w:t xml:space="preserve"> </w:t>
      </w:r>
      <w:r>
        <w:rPr>
          <w:w w:val="95"/>
        </w:rPr>
        <w:t>from</w:t>
      </w:r>
      <w:r>
        <w:rPr>
          <w:spacing w:val="-25"/>
          <w:w w:val="95"/>
        </w:rPr>
        <w:t xml:space="preserve"> </w:t>
      </w:r>
      <w:r>
        <w:rPr>
          <w:w w:val="95"/>
        </w:rPr>
        <w:t>DR5.</w:t>
      </w:r>
      <w:r>
        <w:rPr>
          <w:spacing w:val="-25"/>
          <w:w w:val="95"/>
        </w:rPr>
        <w:t xml:space="preserve"> </w:t>
      </w:r>
      <w:r>
        <w:rPr>
          <w:w w:val="95"/>
        </w:rPr>
        <w:t>BR2</w:t>
      </w:r>
      <w:r>
        <w:rPr>
          <w:spacing w:val="-25"/>
          <w:w w:val="95"/>
        </w:rPr>
        <w:t xml:space="preserve"> </w:t>
      </w:r>
      <w:r>
        <w:rPr>
          <w:w w:val="95"/>
        </w:rPr>
        <w:t>connects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DR1 port</w:t>
      </w:r>
      <w:r>
        <w:rPr>
          <w:spacing w:val="-22"/>
          <w:w w:val="95"/>
        </w:rPr>
        <w:t xml:space="preserve"> </w:t>
      </w:r>
      <w:r>
        <w:rPr>
          <w:w w:val="95"/>
        </w:rPr>
        <w:t>3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AS2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receives</w:t>
      </w:r>
      <w:r>
        <w:rPr>
          <w:spacing w:val="-22"/>
          <w:w w:val="95"/>
        </w:rPr>
        <w:t xml:space="preserve"> </w:t>
      </w:r>
      <w:r>
        <w:rPr>
          <w:w w:val="95"/>
        </w:rPr>
        <w:t>addresses</w:t>
      </w:r>
      <w:r>
        <w:rPr>
          <w:spacing w:val="-21"/>
          <w:w w:val="95"/>
        </w:rPr>
        <w:t xml:space="preserve"> </w:t>
      </w:r>
      <w:r>
        <w:rPr>
          <w:w w:val="95"/>
        </w:rPr>
        <w:t>3.1.1.3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3.3.1.3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from </w:t>
      </w:r>
      <w:r>
        <w:t>DR1.</w:t>
      </w:r>
      <w:r>
        <w:rPr>
          <w:spacing w:val="-21"/>
        </w:rPr>
        <w:t xml:space="preserve"> </w:t>
      </w:r>
      <w:r>
        <w:t>BR1</w:t>
      </w:r>
      <w:r>
        <w:rPr>
          <w:spacing w:val="-20"/>
        </w:rPr>
        <w:t xml:space="preserve"> </w:t>
      </w:r>
      <w:r>
        <w:t>receives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network</w:t>
      </w:r>
      <w:r>
        <w:rPr>
          <w:spacing w:val="-20"/>
        </w:rPr>
        <w:t xml:space="preserve"> </w:t>
      </w:r>
      <w:r>
        <w:t>IP</w:t>
      </w:r>
      <w:r>
        <w:rPr>
          <w:spacing w:val="-20"/>
        </w:rPr>
        <w:t xml:space="preserve"> </w:t>
      </w:r>
      <w:r>
        <w:t>addresses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AS1</w:t>
      </w:r>
      <w:r>
        <w:rPr>
          <w:spacing w:val="-20"/>
        </w:rPr>
        <w:t xml:space="preserve"> </w:t>
      </w:r>
      <w:r>
        <w:t xml:space="preserve">from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core</w:t>
      </w:r>
      <w:r>
        <w:rPr>
          <w:spacing w:val="-19"/>
          <w:w w:val="95"/>
        </w:rPr>
        <w:t xml:space="preserve"> </w:t>
      </w:r>
      <w:r>
        <w:rPr>
          <w:w w:val="95"/>
        </w:rPr>
        <w:t>router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stores</w:t>
      </w:r>
      <w:r>
        <w:rPr>
          <w:spacing w:val="-19"/>
          <w:w w:val="95"/>
        </w:rPr>
        <w:t xml:space="preserve"> </w:t>
      </w: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>information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local</w:t>
      </w:r>
      <w:r>
        <w:rPr>
          <w:spacing w:val="-19"/>
          <w:w w:val="95"/>
        </w:rPr>
        <w:t xml:space="preserve"> </w:t>
      </w:r>
      <w:r>
        <w:rPr>
          <w:w w:val="95"/>
        </w:rPr>
        <w:t>IP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map. </w:t>
      </w:r>
      <w:r>
        <w:t>Similarly</w:t>
      </w:r>
      <w:ins w:id="25" w:author="Nirmala Shenoy" w:date="2022-05-09T12:31:00Z">
        <w:r w:rsidR="00864644">
          <w:t>,</w:t>
        </w:r>
      </w:ins>
      <w:r>
        <w:rPr>
          <w:spacing w:val="-22"/>
        </w:rPr>
        <w:t xml:space="preserve"> </w:t>
      </w:r>
      <w:r>
        <w:t>BR2</w:t>
      </w:r>
      <w:r>
        <w:rPr>
          <w:spacing w:val="-21"/>
        </w:rPr>
        <w:t xml:space="preserve"> </w:t>
      </w:r>
      <w:r>
        <w:t>stores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local</w:t>
      </w:r>
      <w:r>
        <w:rPr>
          <w:spacing w:val="-21"/>
        </w:rPr>
        <w:t xml:space="preserve"> </w:t>
      </w:r>
      <w:r>
        <w:t>IP</w:t>
      </w:r>
      <w:r>
        <w:rPr>
          <w:spacing w:val="-21"/>
        </w:rPr>
        <w:t xml:space="preserve"> </w:t>
      </w:r>
      <w:r>
        <w:t>map</w:t>
      </w:r>
      <w:r>
        <w:rPr>
          <w:spacing w:val="-21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AS2.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 xml:space="preserve">BR’s </w:t>
      </w:r>
      <w:r>
        <w:rPr>
          <w:w w:val="95"/>
        </w:rPr>
        <w:t>exchange</w:t>
      </w:r>
      <w:r>
        <w:rPr>
          <w:spacing w:val="-26"/>
          <w:w w:val="95"/>
        </w:rPr>
        <w:t xml:space="preserve"> </w:t>
      </w:r>
      <w:r>
        <w:rPr>
          <w:w w:val="95"/>
        </w:rPr>
        <w:t>their</w:t>
      </w:r>
      <w:r>
        <w:rPr>
          <w:spacing w:val="-25"/>
          <w:w w:val="95"/>
        </w:rPr>
        <w:t xml:space="preserve"> </w:t>
      </w:r>
      <w:r>
        <w:rPr>
          <w:w w:val="95"/>
        </w:rPr>
        <w:t>local</w:t>
      </w:r>
      <w:r>
        <w:rPr>
          <w:spacing w:val="-25"/>
          <w:w w:val="95"/>
        </w:rPr>
        <w:t xml:space="preserve"> </w:t>
      </w:r>
      <w:r>
        <w:rPr>
          <w:w w:val="95"/>
        </w:rPr>
        <w:t>network</w:t>
      </w:r>
      <w:r>
        <w:rPr>
          <w:spacing w:val="-25"/>
          <w:w w:val="95"/>
        </w:rPr>
        <w:t xml:space="preserve"> </w:t>
      </w:r>
      <w:r>
        <w:rPr>
          <w:w w:val="95"/>
        </w:rPr>
        <w:t>IP</w:t>
      </w:r>
      <w:r>
        <w:rPr>
          <w:spacing w:val="-25"/>
          <w:w w:val="95"/>
        </w:rPr>
        <w:t xml:space="preserve"> </w:t>
      </w:r>
      <w:r>
        <w:rPr>
          <w:w w:val="95"/>
        </w:rPr>
        <w:t>addresses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store</w:t>
      </w:r>
      <w:r>
        <w:rPr>
          <w:spacing w:val="-25"/>
          <w:w w:val="95"/>
        </w:rPr>
        <w:t xml:space="preserve"> </w:t>
      </w:r>
      <w:r>
        <w:rPr>
          <w:w w:val="95"/>
        </w:rPr>
        <w:t>them</w:t>
      </w:r>
      <w:r>
        <w:rPr>
          <w:spacing w:val="-25"/>
          <w:w w:val="95"/>
        </w:rPr>
        <w:t xml:space="preserve"> </w:t>
      </w:r>
      <w:r>
        <w:rPr>
          <w:w w:val="95"/>
        </w:rPr>
        <w:t>in a</w:t>
      </w:r>
      <w:r>
        <w:rPr>
          <w:spacing w:val="-17"/>
          <w:w w:val="95"/>
        </w:rPr>
        <w:t xml:space="preserve"> </w:t>
      </w:r>
      <w:r>
        <w:rPr>
          <w:w w:val="95"/>
        </w:rPr>
        <w:t>Neighbor</w:t>
      </w:r>
      <w:r>
        <w:rPr>
          <w:spacing w:val="-17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IP</w:t>
      </w:r>
      <w:r>
        <w:rPr>
          <w:spacing w:val="-17"/>
          <w:w w:val="95"/>
        </w:rPr>
        <w:t xml:space="preserve"> </w:t>
      </w:r>
      <w:r>
        <w:rPr>
          <w:w w:val="95"/>
        </w:rPr>
        <w:t>map.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route</w:t>
      </w:r>
      <w:r>
        <w:rPr>
          <w:spacing w:val="-17"/>
          <w:w w:val="95"/>
        </w:rPr>
        <w:t xml:space="preserve"> </w:t>
      </w:r>
      <w:r>
        <w:rPr>
          <w:w w:val="95"/>
        </w:rPr>
        <w:t>set</w:t>
      </w:r>
      <w:r>
        <w:rPr>
          <w:spacing w:val="-17"/>
          <w:w w:val="95"/>
        </w:rPr>
        <w:t xml:space="preserve"> </w:t>
      </w:r>
      <w:r>
        <w:rPr>
          <w:w w:val="95"/>
        </w:rPr>
        <w:t>up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border </w:t>
      </w:r>
      <w:r>
        <w:t>routers</w:t>
      </w:r>
      <w:r>
        <w:rPr>
          <w:spacing w:val="-26"/>
        </w:rPr>
        <w:t xml:space="preserve"> </w:t>
      </w:r>
      <w:r>
        <w:t>required</w:t>
      </w:r>
      <w:r>
        <w:rPr>
          <w:spacing w:val="-25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inter-AS</w:t>
      </w:r>
      <w:r>
        <w:rPr>
          <w:spacing w:val="-25"/>
        </w:rPr>
        <w:t xml:space="preserve"> </w:t>
      </w:r>
      <w:r>
        <w:t>routing</w:t>
      </w:r>
      <w:r>
        <w:rPr>
          <w:spacing w:val="-26"/>
        </w:rPr>
        <w:t xml:space="preserve"> </w:t>
      </w:r>
      <w:r>
        <w:t>between</w:t>
      </w:r>
      <w:r>
        <w:rPr>
          <w:spacing w:val="-25"/>
        </w:rPr>
        <w:t xml:space="preserve"> </w:t>
      </w:r>
      <w:r>
        <w:t>two</w:t>
      </w:r>
      <w:r>
        <w:rPr>
          <w:spacing w:val="-26"/>
        </w:rPr>
        <w:t xml:space="preserve"> </w:t>
      </w:r>
      <w:r>
        <w:t>AS.</w:t>
      </w:r>
    </w:p>
    <w:p w:rsidR="00FC3AD9" w:rsidRDefault="00386B3A">
      <w:pPr>
        <w:pStyle w:val="Heading2"/>
        <w:numPr>
          <w:ilvl w:val="1"/>
          <w:numId w:val="3"/>
        </w:numPr>
        <w:tabs>
          <w:tab w:val="left" w:pos="655"/>
          <w:tab w:val="left" w:pos="656"/>
        </w:tabs>
        <w:spacing w:before="139"/>
        <w:ind w:left="655" w:hanging="543"/>
      </w:pPr>
      <w:bookmarkStart w:id="26" w:name="4.1_Inter-AS_EIBP_Routing"/>
      <w:bookmarkEnd w:id="26"/>
      <w:r>
        <w:t>Inter-AS EIBP</w:t>
      </w:r>
      <w:r>
        <w:rPr>
          <w:spacing w:val="-5"/>
        </w:rPr>
        <w:t xml:space="preserve"> </w:t>
      </w:r>
      <w:r>
        <w:t>Routing</w:t>
      </w:r>
    </w:p>
    <w:p w:rsidR="00FC3AD9" w:rsidRDefault="00386B3A">
      <w:pPr>
        <w:pStyle w:val="BodyText"/>
        <w:spacing w:before="40" w:line="213" w:lineRule="auto"/>
        <w:ind w:left="107" w:right="100" w:firstLine="4"/>
      </w:pPr>
      <w:r>
        <w:rPr>
          <w:w w:val="95"/>
        </w:rPr>
        <w:t>Let</w:t>
      </w:r>
      <w:r>
        <w:rPr>
          <w:spacing w:val="-12"/>
          <w:w w:val="95"/>
        </w:rPr>
        <w:t xml:space="preserve"> </w:t>
      </w:r>
      <w:r>
        <w:rPr>
          <w:w w:val="95"/>
        </w:rPr>
        <w:t>us</w:t>
      </w:r>
      <w:r>
        <w:rPr>
          <w:spacing w:val="-11"/>
          <w:w w:val="95"/>
        </w:rPr>
        <w:t xml:space="preserve"> </w:t>
      </w:r>
      <w:r>
        <w:rPr>
          <w:w w:val="95"/>
        </w:rPr>
        <w:t>trace</w:t>
      </w:r>
      <w:r>
        <w:rPr>
          <w:spacing w:val="-11"/>
          <w:w w:val="95"/>
        </w:rPr>
        <w:t xml:space="preserve"> </w:t>
      </w:r>
      <w:r>
        <w:rPr>
          <w:w w:val="95"/>
        </w:rPr>
        <w:t>an</w:t>
      </w:r>
      <w:r>
        <w:rPr>
          <w:spacing w:val="-12"/>
          <w:w w:val="95"/>
        </w:rPr>
        <w:t xml:space="preserve"> </w:t>
      </w:r>
      <w:r>
        <w:rPr>
          <w:w w:val="95"/>
        </w:rPr>
        <w:t>inter-AS</w:t>
      </w:r>
      <w:r>
        <w:rPr>
          <w:spacing w:val="-11"/>
          <w:w w:val="95"/>
        </w:rPr>
        <w:t xml:space="preserve"> </w:t>
      </w:r>
      <w:r>
        <w:rPr>
          <w:w w:val="95"/>
        </w:rPr>
        <w:t>IP</w:t>
      </w:r>
      <w:r>
        <w:rPr>
          <w:spacing w:val="-11"/>
          <w:w w:val="95"/>
        </w:rPr>
        <w:t xml:space="preserve"> </w:t>
      </w:r>
      <w:r>
        <w:rPr>
          <w:w w:val="95"/>
        </w:rPr>
        <w:t>packet</w:t>
      </w:r>
      <w:r>
        <w:rPr>
          <w:spacing w:val="-11"/>
          <w:w w:val="95"/>
        </w:rPr>
        <w:t xml:space="preserve"> </w:t>
      </w:r>
      <w:r>
        <w:rPr>
          <w:w w:val="95"/>
        </w:rPr>
        <w:t>routing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EIBP</w:t>
      </w:r>
      <w:ins w:id="27" w:author="Nirmala Shenoy" w:date="2022-05-09T12:32:00Z">
        <w:r w:rsidR="00864644">
          <w:rPr>
            <w:w w:val="95"/>
          </w:rPr>
          <w:t xml:space="preserve"> when </w:t>
        </w:r>
      </w:ins>
      <w:del w:id="28" w:author="Nirmala Shenoy" w:date="2022-05-09T12:32:00Z">
        <w:r w:rsidDel="00864644">
          <w:rPr>
            <w:w w:val="95"/>
          </w:rPr>
          <w:delText>.</w:delText>
        </w:r>
      </w:del>
      <w:r>
        <w:rPr>
          <w:spacing w:val="-11"/>
          <w:w w:val="95"/>
        </w:rPr>
        <w:t xml:space="preserve"> </w:t>
      </w:r>
      <w:r>
        <w:rPr>
          <w:w w:val="95"/>
        </w:rPr>
        <w:t>IP</w:t>
      </w:r>
      <w:r>
        <w:rPr>
          <w:spacing w:val="-11"/>
          <w:w w:val="95"/>
        </w:rPr>
        <w:t xml:space="preserve"> </w:t>
      </w:r>
      <w:r>
        <w:rPr>
          <w:w w:val="95"/>
        </w:rPr>
        <w:t>de- vice</w:t>
      </w:r>
      <w:r>
        <w:rPr>
          <w:spacing w:val="-13"/>
          <w:w w:val="95"/>
        </w:rPr>
        <w:t xml:space="preserve"> </w:t>
      </w:r>
      <w:r>
        <w:rPr>
          <w:w w:val="95"/>
        </w:rPr>
        <w:t>IP4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10.10.14.0/24</w:t>
      </w:r>
      <w:r>
        <w:rPr>
          <w:spacing w:val="-12"/>
          <w:w w:val="95"/>
        </w:rPr>
        <w:t xml:space="preserve"> </w:t>
      </w:r>
      <w:r>
        <w:rPr>
          <w:w w:val="95"/>
        </w:rPr>
        <w:t>network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AS1</w:t>
      </w:r>
      <w:r>
        <w:rPr>
          <w:spacing w:val="-13"/>
          <w:w w:val="95"/>
        </w:rPr>
        <w:t xml:space="preserve"> </w:t>
      </w:r>
      <w:r>
        <w:rPr>
          <w:w w:val="95"/>
        </w:rPr>
        <w:t>sends</w:t>
      </w:r>
      <w:r>
        <w:rPr>
          <w:spacing w:val="-12"/>
          <w:w w:val="95"/>
        </w:rPr>
        <w:t xml:space="preserve"> </w:t>
      </w:r>
      <w:r>
        <w:rPr>
          <w:w w:val="95"/>
        </w:rPr>
        <w:t>an</w:t>
      </w:r>
      <w:r>
        <w:rPr>
          <w:spacing w:val="-12"/>
          <w:w w:val="95"/>
        </w:rPr>
        <w:t xml:space="preserve"> </w:t>
      </w:r>
      <w:r>
        <w:rPr>
          <w:w w:val="95"/>
        </w:rPr>
        <w:t>IP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packet </w:t>
      </w:r>
      <w:r>
        <w:t>to</w:t>
      </w:r>
      <w:r>
        <w:rPr>
          <w:spacing w:val="-5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IP1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10.10.26.0/24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AS2.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 packet</w:t>
      </w:r>
      <w:r>
        <w:rPr>
          <w:spacing w:val="-31"/>
        </w:rPr>
        <w:t xml:space="preserve"> </w:t>
      </w:r>
      <w:r>
        <w:t>header</w:t>
      </w:r>
      <w:r>
        <w:rPr>
          <w:spacing w:val="-30"/>
        </w:rPr>
        <w:t xml:space="preserve"> </w:t>
      </w:r>
      <w:r>
        <w:t>contains</w:t>
      </w:r>
      <w:r>
        <w:rPr>
          <w:spacing w:val="-30"/>
        </w:rPr>
        <w:t xml:space="preserve"> </w:t>
      </w:r>
      <w:r>
        <w:t>source</w:t>
      </w:r>
      <w:r>
        <w:rPr>
          <w:spacing w:val="-31"/>
        </w:rPr>
        <w:t xml:space="preserve"> </w:t>
      </w:r>
      <w:r>
        <w:t>IP</w:t>
      </w:r>
      <w:r>
        <w:rPr>
          <w:spacing w:val="-30"/>
        </w:rPr>
        <w:t xml:space="preserve"> </w:t>
      </w:r>
      <w:r>
        <w:t>address</w:t>
      </w:r>
      <w:r>
        <w:rPr>
          <w:spacing w:val="-30"/>
        </w:rPr>
        <w:t xml:space="preserve"> </w:t>
      </w:r>
      <w:r>
        <w:t>=</w:t>
      </w:r>
      <w:r>
        <w:rPr>
          <w:spacing w:val="-31"/>
        </w:rPr>
        <w:t xml:space="preserve"> </w:t>
      </w:r>
      <w:r>
        <w:t>10.10.14.1</w:t>
      </w:r>
      <w:r>
        <w:rPr>
          <w:spacing w:val="-30"/>
        </w:rPr>
        <w:t xml:space="preserve"> </w:t>
      </w:r>
      <w:r>
        <w:t>and destination</w:t>
      </w:r>
      <w:r>
        <w:rPr>
          <w:spacing w:val="-30"/>
        </w:rPr>
        <w:t xml:space="preserve"> </w:t>
      </w:r>
      <w:r>
        <w:t>IP</w:t>
      </w:r>
      <w:r>
        <w:rPr>
          <w:spacing w:val="-30"/>
        </w:rPr>
        <w:t xml:space="preserve"> </w:t>
      </w:r>
      <w:r>
        <w:t>address</w:t>
      </w:r>
      <w:r>
        <w:rPr>
          <w:spacing w:val="-30"/>
        </w:rPr>
        <w:t xml:space="preserve"> </w:t>
      </w:r>
      <w:r>
        <w:t>=</w:t>
      </w:r>
      <w:r>
        <w:rPr>
          <w:spacing w:val="-30"/>
        </w:rPr>
        <w:t xml:space="preserve"> </w:t>
      </w:r>
      <w:r>
        <w:t>10.10.26.1.</w:t>
      </w:r>
      <w:r>
        <w:rPr>
          <w:spacing w:val="-30"/>
        </w:rPr>
        <w:t xml:space="preserve"> </w:t>
      </w:r>
      <w:r>
        <w:t>AR4</w:t>
      </w:r>
      <w:r>
        <w:rPr>
          <w:spacing w:val="-30"/>
        </w:rPr>
        <w:t xml:space="preserve"> </w:t>
      </w:r>
      <w:r>
        <w:t>at</w:t>
      </w:r>
      <w:r>
        <w:rPr>
          <w:spacing w:val="-30"/>
        </w:rPr>
        <w:t xml:space="preserve"> </w:t>
      </w:r>
      <w:r>
        <w:t>AS1</w:t>
      </w:r>
      <w:r>
        <w:rPr>
          <w:spacing w:val="-30"/>
        </w:rPr>
        <w:t xml:space="preserve"> </w:t>
      </w:r>
      <w:r>
        <w:t>checks</w:t>
      </w:r>
      <w:r>
        <w:rPr>
          <w:spacing w:val="-29"/>
        </w:rPr>
        <w:t xml:space="preserve"> </w:t>
      </w:r>
      <w:r>
        <w:t>the destination</w:t>
      </w:r>
      <w:r>
        <w:rPr>
          <w:spacing w:val="-23"/>
        </w:rPr>
        <w:t xml:space="preserve"> </w:t>
      </w:r>
      <w:r>
        <w:t>IP</w:t>
      </w:r>
      <w:r>
        <w:rPr>
          <w:spacing w:val="-22"/>
        </w:rPr>
        <w:t xml:space="preserve"> </w:t>
      </w:r>
      <w:r>
        <w:t>address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its</w:t>
      </w:r>
      <w:r>
        <w:rPr>
          <w:spacing w:val="-22"/>
        </w:rPr>
        <w:t xml:space="preserve"> </w:t>
      </w:r>
      <w:r>
        <w:t>local</w:t>
      </w:r>
      <w:r>
        <w:rPr>
          <w:spacing w:val="-22"/>
        </w:rPr>
        <w:t xml:space="preserve"> </w:t>
      </w:r>
      <w:r>
        <w:t>IP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EIBP</w:t>
      </w:r>
      <w:r>
        <w:rPr>
          <w:spacing w:val="-22"/>
        </w:rPr>
        <w:t xml:space="preserve"> </w:t>
      </w:r>
      <w:r>
        <w:t>address</w:t>
      </w:r>
      <w:r>
        <w:rPr>
          <w:spacing w:val="-23"/>
        </w:rPr>
        <w:t xml:space="preserve"> </w:t>
      </w:r>
      <w:r>
        <w:t>map and</w:t>
      </w:r>
      <w:r>
        <w:rPr>
          <w:spacing w:val="-13"/>
        </w:rPr>
        <w:t xml:space="preserve"> </w:t>
      </w:r>
      <w:r>
        <w:t>finds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match.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sends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resolution</w:t>
      </w:r>
      <w:r>
        <w:rPr>
          <w:spacing w:val="-12"/>
        </w:rPr>
        <w:t xml:space="preserve"> </w:t>
      </w:r>
      <w:r>
        <w:t>query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core router.</w:t>
      </w:r>
      <w:r>
        <w:rPr>
          <w:spacing w:val="-17"/>
        </w:rPr>
        <w:t xml:space="preserve"> </w:t>
      </w:r>
      <w:r>
        <w:t>CR2,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tier</w:t>
      </w:r>
      <w:r>
        <w:rPr>
          <w:spacing w:val="-17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router,</w:t>
      </w:r>
      <w:r>
        <w:rPr>
          <w:spacing w:val="-17"/>
        </w:rPr>
        <w:t xml:space="preserve"> </w:t>
      </w:r>
      <w:r>
        <w:t>checks</w:t>
      </w:r>
      <w:r>
        <w:rPr>
          <w:spacing w:val="-17"/>
        </w:rPr>
        <w:t xml:space="preserve"> </w:t>
      </w:r>
      <w:r>
        <w:t>his</w:t>
      </w:r>
      <w:r>
        <w:rPr>
          <w:spacing w:val="-16"/>
        </w:rPr>
        <w:t xml:space="preserve"> </w:t>
      </w:r>
      <w:r>
        <w:t>IP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EIBP</w:t>
      </w:r>
      <w:r>
        <w:rPr>
          <w:spacing w:val="-16"/>
        </w:rPr>
        <w:t xml:space="preserve"> </w:t>
      </w:r>
      <w:r>
        <w:t>address map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finds</w:t>
      </w:r>
      <w:r>
        <w:rPr>
          <w:spacing w:val="-22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entry</w:t>
      </w:r>
      <w:r>
        <w:rPr>
          <w:spacing w:val="-22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network</w:t>
      </w:r>
      <w:r>
        <w:rPr>
          <w:spacing w:val="-22"/>
        </w:rPr>
        <w:t xml:space="preserve"> </w:t>
      </w:r>
      <w:r>
        <w:t>10.10.26.0/24.</w:t>
      </w:r>
      <w:r>
        <w:rPr>
          <w:spacing w:val="-21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then forwards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query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BR1.</w:t>
      </w:r>
      <w:r>
        <w:rPr>
          <w:spacing w:val="-15"/>
        </w:rPr>
        <w:t xml:space="preserve"> </w:t>
      </w:r>
      <w:r>
        <w:t>BR1</w:t>
      </w:r>
      <w:r>
        <w:rPr>
          <w:spacing w:val="-16"/>
        </w:rPr>
        <w:t xml:space="preserve"> </w:t>
      </w:r>
      <w:r>
        <w:t>returns</w:t>
      </w:r>
      <w:r>
        <w:rPr>
          <w:spacing w:val="-15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EIBP</w:t>
      </w:r>
      <w:r>
        <w:rPr>
          <w:spacing w:val="-16"/>
        </w:rPr>
        <w:t xml:space="preserve"> </w:t>
      </w:r>
      <w:r>
        <w:t xml:space="preserve">address </w:t>
      </w:r>
      <w:r>
        <w:rPr>
          <w:w w:val="90"/>
        </w:rPr>
        <w:t xml:space="preserve">mapped to the destination IP address 10.10.26.0/14, recorded </w:t>
      </w:r>
      <w:r>
        <w:t>in</w:t>
      </w:r>
      <w:r>
        <w:rPr>
          <w:spacing w:val="-21"/>
        </w:rPr>
        <w:t xml:space="preserve"> </w:t>
      </w:r>
      <w:r>
        <w:t>its</w:t>
      </w:r>
      <w:r>
        <w:rPr>
          <w:spacing w:val="-21"/>
        </w:rPr>
        <w:t xml:space="preserve"> </w:t>
      </w:r>
      <w:r>
        <w:t>neighbor</w:t>
      </w:r>
      <w:r>
        <w:rPr>
          <w:spacing w:val="-21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IP</w:t>
      </w:r>
      <w:r>
        <w:rPr>
          <w:spacing w:val="-21"/>
        </w:rPr>
        <w:t xml:space="preserve"> </w:t>
      </w:r>
      <w:r>
        <w:t>table.</w:t>
      </w:r>
      <w:r>
        <w:rPr>
          <w:spacing w:val="-21"/>
        </w:rPr>
        <w:t xml:space="preserve"> </w:t>
      </w:r>
      <w:r>
        <w:t>CR2</w:t>
      </w:r>
      <w:r>
        <w:rPr>
          <w:spacing w:val="-20"/>
        </w:rPr>
        <w:t xml:space="preserve"> </w:t>
      </w:r>
      <w:r>
        <w:t>forwards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response</w:t>
      </w:r>
      <w:r>
        <w:rPr>
          <w:spacing w:val="-21"/>
        </w:rPr>
        <w:t xml:space="preserve"> </w:t>
      </w:r>
      <w:r>
        <w:t>to</w:t>
      </w:r>
    </w:p>
    <w:p w:rsidR="00FC3AD9" w:rsidRDefault="00386B3A">
      <w:pPr>
        <w:pStyle w:val="BodyText"/>
        <w:spacing w:before="13"/>
        <w:jc w:val="left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4038028</wp:posOffset>
            </wp:positionH>
            <wp:positionV relativeFrom="paragraph">
              <wp:posOffset>187286</wp:posOffset>
            </wp:positionV>
            <wp:extent cx="3032950" cy="18360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950" cy="1836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AD9" w:rsidRDefault="00386B3A">
      <w:pPr>
        <w:pStyle w:val="Heading3"/>
        <w:spacing w:before="185"/>
        <w:ind w:left="960"/>
      </w:pPr>
      <w:bookmarkStart w:id="29" w:name="_bookmark1"/>
      <w:bookmarkEnd w:id="29"/>
      <w:r>
        <w:t>Figure 2: EIBP in Inter-AS Routing</w:t>
      </w:r>
    </w:p>
    <w:p w:rsidR="00FC3AD9" w:rsidRDefault="00FC3AD9">
      <w:pPr>
        <w:sectPr w:rsidR="00FC3AD9">
          <w:pgSz w:w="12240" w:h="15840"/>
          <w:pgMar w:top="1460" w:right="940" w:bottom="280" w:left="960" w:header="1178" w:footer="0" w:gutter="0"/>
          <w:cols w:num="2" w:space="720" w:equalWidth="0">
            <w:col w:w="4995" w:space="292"/>
            <w:col w:w="5053"/>
          </w:cols>
        </w:sectPr>
      </w:pPr>
    </w:p>
    <w:p w:rsidR="00FC3AD9" w:rsidRDefault="00FC3AD9">
      <w:pPr>
        <w:pStyle w:val="BodyText"/>
        <w:spacing w:before="11"/>
        <w:jc w:val="left"/>
        <w:rPr>
          <w:b/>
          <w:sz w:val="15"/>
        </w:rPr>
      </w:pPr>
    </w:p>
    <w:p w:rsidR="00FC3AD9" w:rsidRDefault="00386B3A">
      <w:pPr>
        <w:pStyle w:val="BodyText"/>
        <w:ind w:left="170"/>
        <w:jc w:val="left"/>
      </w:pPr>
      <w:r>
        <w:rPr>
          <w:noProof/>
          <w:lang w:bidi="ar-SA"/>
        </w:rPr>
        <w:drawing>
          <wp:inline distT="0" distB="0" distL="0" distR="0">
            <wp:extent cx="3000374" cy="173164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4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9" w:rsidRDefault="00386B3A">
      <w:pPr>
        <w:spacing w:before="211"/>
        <w:ind w:left="109" w:firstLine="86"/>
        <w:rPr>
          <w:b/>
          <w:sz w:val="20"/>
        </w:rPr>
      </w:pPr>
      <w:bookmarkStart w:id="30" w:name="_bookmark2"/>
      <w:bookmarkEnd w:id="30"/>
      <w:r>
        <w:rPr>
          <w:b/>
          <w:sz w:val="20"/>
        </w:rPr>
        <w:t>Figure 3: Inter-AS EIBP Routing Across Multiple AS</w:t>
      </w:r>
    </w:p>
    <w:p w:rsidR="00FC3AD9" w:rsidRDefault="00FC3AD9">
      <w:pPr>
        <w:pStyle w:val="BodyText"/>
        <w:spacing w:before="3"/>
        <w:jc w:val="left"/>
        <w:rPr>
          <w:b/>
          <w:sz w:val="31"/>
        </w:rPr>
      </w:pPr>
    </w:p>
    <w:p w:rsidR="00FC3AD9" w:rsidRDefault="00386B3A">
      <w:pPr>
        <w:pStyle w:val="BodyText"/>
        <w:spacing w:line="213" w:lineRule="auto"/>
        <w:ind w:left="109" w:right="38" w:hanging="1"/>
      </w:pPr>
      <w:r>
        <w:t>AR4.</w:t>
      </w:r>
      <w:r>
        <w:rPr>
          <w:spacing w:val="-26"/>
        </w:rPr>
        <w:t xml:space="preserve"> </w:t>
      </w:r>
      <w:r>
        <w:t>AR4</w:t>
      </w:r>
      <w:r>
        <w:rPr>
          <w:spacing w:val="-25"/>
        </w:rPr>
        <w:t xml:space="preserve"> </w:t>
      </w:r>
      <w:r>
        <w:t>caches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resolved</w:t>
      </w:r>
      <w:r>
        <w:rPr>
          <w:spacing w:val="-25"/>
        </w:rPr>
        <w:t xml:space="preserve"> </w:t>
      </w:r>
      <w:r>
        <w:t>IP</w:t>
      </w:r>
      <w:r>
        <w:rPr>
          <w:spacing w:val="-25"/>
        </w:rPr>
        <w:t xml:space="preserve"> </w:t>
      </w:r>
      <w:r>
        <w:t>address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EIBP</w:t>
      </w:r>
      <w:r>
        <w:rPr>
          <w:spacing w:val="-25"/>
        </w:rPr>
        <w:t xml:space="preserve"> </w:t>
      </w:r>
      <w:r>
        <w:t>address map.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creates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EIBP</w:t>
      </w:r>
      <w:r>
        <w:rPr>
          <w:spacing w:val="-11"/>
        </w:rPr>
        <w:t xml:space="preserve"> </w:t>
      </w:r>
      <w:r>
        <w:t>header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 xml:space="preserve">EIBP </w:t>
      </w:r>
      <w:r>
        <w:rPr>
          <w:w w:val="95"/>
        </w:rPr>
        <w:t>addresses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>source,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BR1’s</w:t>
      </w:r>
      <w:r>
        <w:rPr>
          <w:spacing w:val="-20"/>
          <w:w w:val="95"/>
        </w:rPr>
        <w:t xml:space="preserve"> </w:t>
      </w:r>
      <w:r>
        <w:rPr>
          <w:w w:val="95"/>
        </w:rPr>
        <w:t>EIBP</w:t>
      </w:r>
      <w:r>
        <w:rPr>
          <w:spacing w:val="-21"/>
          <w:w w:val="95"/>
        </w:rPr>
        <w:t xml:space="preserve"> </w:t>
      </w:r>
      <w:r>
        <w:rPr>
          <w:w w:val="95"/>
        </w:rPr>
        <w:t>address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destination.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forwarding</w:t>
      </w:r>
      <w:r>
        <w:rPr>
          <w:spacing w:val="-5"/>
          <w:w w:val="90"/>
        </w:rPr>
        <w:t xml:space="preserve"> </w:t>
      </w:r>
      <w:r>
        <w:rPr>
          <w:w w:val="90"/>
        </w:rPr>
        <w:t>algorithm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EIBP</w:t>
      </w:r>
      <w:r>
        <w:rPr>
          <w:spacing w:val="-4"/>
          <w:w w:val="90"/>
        </w:rPr>
        <w:t xml:space="preserve"> </w:t>
      </w:r>
      <w:r>
        <w:rPr>
          <w:w w:val="90"/>
        </w:rPr>
        <w:t>will</w:t>
      </w:r>
      <w:r>
        <w:rPr>
          <w:spacing w:val="-5"/>
          <w:w w:val="90"/>
        </w:rPr>
        <w:t xml:space="preserve"> </w:t>
      </w:r>
      <w:r>
        <w:rPr>
          <w:w w:val="90"/>
        </w:rPr>
        <w:t>forward</w:t>
      </w:r>
      <w:r>
        <w:rPr>
          <w:spacing w:val="-4"/>
          <w:w w:val="90"/>
        </w:rPr>
        <w:t xml:space="preserve"> </w:t>
      </w:r>
      <w:r>
        <w:rPr>
          <w:w w:val="90"/>
        </w:rPr>
        <w:t>this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encapsu- </w:t>
      </w:r>
      <w:r>
        <w:rPr>
          <w:w w:val="95"/>
        </w:rPr>
        <w:t>lated</w:t>
      </w:r>
      <w:r>
        <w:rPr>
          <w:spacing w:val="-18"/>
          <w:w w:val="95"/>
        </w:rPr>
        <w:t xml:space="preserve"> </w:t>
      </w:r>
      <w:r>
        <w:rPr>
          <w:w w:val="95"/>
        </w:rPr>
        <w:t>IP</w:t>
      </w:r>
      <w:r>
        <w:rPr>
          <w:spacing w:val="-18"/>
          <w:w w:val="95"/>
        </w:rPr>
        <w:t xml:space="preserve"> </w:t>
      </w:r>
      <w:r>
        <w:rPr>
          <w:w w:val="95"/>
        </w:rPr>
        <w:t>packet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BR1.</w:t>
      </w:r>
      <w:r>
        <w:rPr>
          <w:spacing w:val="-18"/>
          <w:w w:val="95"/>
        </w:rPr>
        <w:t xml:space="preserve"> </w:t>
      </w:r>
      <w:r>
        <w:rPr>
          <w:w w:val="95"/>
        </w:rPr>
        <w:t>When</w:t>
      </w:r>
      <w:r>
        <w:rPr>
          <w:spacing w:val="-17"/>
          <w:w w:val="95"/>
        </w:rPr>
        <w:t xml:space="preserve"> </w:t>
      </w:r>
      <w:r>
        <w:rPr>
          <w:w w:val="95"/>
        </w:rPr>
        <w:t>it</w:t>
      </w:r>
      <w:r>
        <w:rPr>
          <w:spacing w:val="-18"/>
          <w:w w:val="95"/>
        </w:rPr>
        <w:t xml:space="preserve"> </w:t>
      </w:r>
      <w:r>
        <w:rPr>
          <w:w w:val="95"/>
        </w:rPr>
        <w:t>reaches</w:t>
      </w:r>
      <w:r>
        <w:rPr>
          <w:spacing w:val="-18"/>
          <w:w w:val="95"/>
        </w:rPr>
        <w:t xml:space="preserve"> </w:t>
      </w:r>
      <w:r>
        <w:rPr>
          <w:w w:val="95"/>
        </w:rPr>
        <w:t>BR1,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router</w:t>
      </w:r>
      <w:r>
        <w:rPr>
          <w:spacing w:val="-18"/>
          <w:w w:val="95"/>
        </w:rPr>
        <w:t xml:space="preserve"> </w:t>
      </w:r>
      <w:r>
        <w:rPr>
          <w:w w:val="95"/>
        </w:rPr>
        <w:t>will de-encapsulate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IP</w:t>
      </w:r>
      <w:r>
        <w:rPr>
          <w:spacing w:val="-23"/>
          <w:w w:val="95"/>
        </w:rPr>
        <w:t xml:space="preserve"> </w:t>
      </w:r>
      <w:r>
        <w:rPr>
          <w:w w:val="95"/>
        </w:rPr>
        <w:t>packet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because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destination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IP </w:t>
      </w:r>
      <w:r>
        <w:t>address</w:t>
      </w:r>
      <w:r>
        <w:rPr>
          <w:spacing w:val="-26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from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neighbor</w:t>
      </w:r>
      <w:r>
        <w:rPr>
          <w:spacing w:val="-26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table,</w:t>
      </w:r>
      <w:r>
        <w:rPr>
          <w:spacing w:val="-26"/>
        </w:rPr>
        <w:t xml:space="preserve"> </w:t>
      </w:r>
      <w:r>
        <w:t>it</w:t>
      </w:r>
      <w:r>
        <w:rPr>
          <w:spacing w:val="-25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forward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 xml:space="preserve">IP </w:t>
      </w:r>
      <w:r>
        <w:rPr>
          <w:w w:val="95"/>
        </w:rPr>
        <w:t>packet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BR2.</w:t>
      </w:r>
      <w:r>
        <w:rPr>
          <w:spacing w:val="-29"/>
          <w:w w:val="95"/>
        </w:rPr>
        <w:t xml:space="preserve"> </w:t>
      </w:r>
      <w:r>
        <w:rPr>
          <w:w w:val="95"/>
        </w:rPr>
        <w:t>BR2,</w:t>
      </w:r>
      <w:r>
        <w:rPr>
          <w:spacing w:val="-30"/>
          <w:w w:val="95"/>
        </w:rPr>
        <w:t xml:space="preserve"> </w:t>
      </w:r>
      <w:r>
        <w:rPr>
          <w:w w:val="95"/>
        </w:rPr>
        <w:t>will</w:t>
      </w:r>
      <w:r>
        <w:rPr>
          <w:spacing w:val="-29"/>
          <w:w w:val="95"/>
        </w:rPr>
        <w:t xml:space="preserve"> </w:t>
      </w:r>
      <w:r>
        <w:rPr>
          <w:w w:val="95"/>
        </w:rPr>
        <w:t>check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destination</w:t>
      </w:r>
      <w:r>
        <w:rPr>
          <w:spacing w:val="-29"/>
          <w:w w:val="95"/>
        </w:rPr>
        <w:t xml:space="preserve"> </w:t>
      </w:r>
      <w:r>
        <w:rPr>
          <w:w w:val="95"/>
        </w:rPr>
        <w:t>IP</w:t>
      </w:r>
      <w:r>
        <w:rPr>
          <w:spacing w:val="-30"/>
          <w:w w:val="95"/>
        </w:rPr>
        <w:t xml:space="preserve"> </w:t>
      </w:r>
      <w:r>
        <w:rPr>
          <w:w w:val="95"/>
        </w:rPr>
        <w:t>address</w:t>
      </w:r>
      <w:r>
        <w:rPr>
          <w:spacing w:val="-29"/>
          <w:w w:val="95"/>
        </w:rPr>
        <w:t xml:space="preserve"> </w:t>
      </w:r>
      <w:r>
        <w:rPr>
          <w:w w:val="95"/>
        </w:rPr>
        <w:t>and send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resolution</w:t>
      </w:r>
      <w:r>
        <w:rPr>
          <w:spacing w:val="-17"/>
          <w:w w:val="95"/>
        </w:rPr>
        <w:t xml:space="preserve"> </w:t>
      </w:r>
      <w:r>
        <w:rPr>
          <w:w w:val="95"/>
        </w:rPr>
        <w:t>request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tier</w:t>
      </w:r>
      <w:r>
        <w:rPr>
          <w:spacing w:val="-17"/>
          <w:w w:val="95"/>
        </w:rPr>
        <w:t xml:space="preserve"> </w:t>
      </w:r>
      <w:r>
        <w:rPr>
          <w:w w:val="95"/>
        </w:rPr>
        <w:t>1</w:t>
      </w:r>
      <w:r>
        <w:rPr>
          <w:spacing w:val="-17"/>
          <w:w w:val="95"/>
        </w:rPr>
        <w:t xml:space="preserve"> </w:t>
      </w:r>
      <w:r>
        <w:rPr>
          <w:w w:val="95"/>
        </w:rPr>
        <w:t>router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AR’s</w:t>
      </w:r>
      <w:r>
        <w:rPr>
          <w:spacing w:val="-17"/>
          <w:w w:val="95"/>
        </w:rPr>
        <w:t xml:space="preserve"> </w:t>
      </w:r>
      <w:r>
        <w:rPr>
          <w:w w:val="95"/>
        </w:rPr>
        <w:t>EIBP address</w:t>
      </w:r>
      <w:r>
        <w:rPr>
          <w:spacing w:val="-15"/>
          <w:w w:val="95"/>
        </w:rPr>
        <w:t xml:space="preserve"> </w:t>
      </w:r>
      <w:r>
        <w:rPr>
          <w:w w:val="95"/>
        </w:rPr>
        <w:t>connecting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destination</w:t>
      </w:r>
      <w:r>
        <w:rPr>
          <w:spacing w:val="-15"/>
          <w:w w:val="95"/>
        </w:rPr>
        <w:t xml:space="preserve"> </w:t>
      </w:r>
      <w:r>
        <w:rPr>
          <w:w w:val="95"/>
        </w:rPr>
        <w:t>IP</w:t>
      </w:r>
      <w:r>
        <w:rPr>
          <w:spacing w:val="-14"/>
          <w:w w:val="95"/>
        </w:rPr>
        <w:t xml:space="preserve"> </w:t>
      </w:r>
      <w:r>
        <w:rPr>
          <w:w w:val="95"/>
        </w:rPr>
        <w:t>address.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tier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1 </w:t>
      </w:r>
      <w:r>
        <w:t>router</w:t>
      </w:r>
      <w:r>
        <w:rPr>
          <w:spacing w:val="-27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return</w:t>
      </w:r>
      <w:r>
        <w:rPr>
          <w:spacing w:val="-27"/>
        </w:rPr>
        <w:t xml:space="preserve"> </w:t>
      </w:r>
      <w:r>
        <w:t>EIBP</w:t>
      </w:r>
      <w:r>
        <w:rPr>
          <w:spacing w:val="-27"/>
        </w:rPr>
        <w:t xml:space="preserve"> </w:t>
      </w:r>
      <w:r>
        <w:t>addresses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AR1</w:t>
      </w:r>
      <w:r>
        <w:rPr>
          <w:spacing w:val="-27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AS2.</w:t>
      </w:r>
      <w:r>
        <w:rPr>
          <w:spacing w:val="-27"/>
        </w:rPr>
        <w:t xml:space="preserve"> </w:t>
      </w:r>
      <w:r>
        <w:t>BR2</w:t>
      </w:r>
      <w:r>
        <w:rPr>
          <w:spacing w:val="-27"/>
        </w:rPr>
        <w:t xml:space="preserve"> </w:t>
      </w:r>
      <w:r>
        <w:t xml:space="preserve">will </w:t>
      </w:r>
      <w:r>
        <w:rPr>
          <w:w w:val="95"/>
        </w:rPr>
        <w:t>re-encapsulate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IP</w:t>
      </w:r>
      <w:r>
        <w:rPr>
          <w:spacing w:val="-22"/>
          <w:w w:val="95"/>
        </w:rPr>
        <w:t xml:space="preserve"> </w:t>
      </w:r>
      <w:r>
        <w:rPr>
          <w:w w:val="95"/>
        </w:rPr>
        <w:t>packet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its</w:t>
      </w:r>
      <w:r>
        <w:rPr>
          <w:spacing w:val="-22"/>
          <w:w w:val="95"/>
        </w:rPr>
        <w:t xml:space="preserve"> </w:t>
      </w:r>
      <w:r>
        <w:rPr>
          <w:w w:val="95"/>
        </w:rPr>
        <w:t>EIBP</w:t>
      </w:r>
      <w:r>
        <w:rPr>
          <w:spacing w:val="-21"/>
          <w:w w:val="95"/>
        </w:rPr>
        <w:t xml:space="preserve"> </w:t>
      </w:r>
      <w:r>
        <w:rPr>
          <w:w w:val="95"/>
        </w:rPr>
        <w:t>address</w:t>
      </w:r>
      <w:r>
        <w:rPr>
          <w:spacing w:val="-22"/>
          <w:w w:val="95"/>
        </w:rPr>
        <w:t xml:space="preserve">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source and</w:t>
      </w:r>
      <w:r>
        <w:rPr>
          <w:spacing w:val="-19"/>
          <w:w w:val="95"/>
        </w:rPr>
        <w:t xml:space="preserve"> </w:t>
      </w:r>
      <w:r>
        <w:rPr>
          <w:w w:val="95"/>
        </w:rPr>
        <w:t>EIBP</w:t>
      </w:r>
      <w:r>
        <w:rPr>
          <w:spacing w:val="-18"/>
          <w:w w:val="95"/>
        </w:rPr>
        <w:t xml:space="preserve"> </w:t>
      </w:r>
      <w:r>
        <w:rPr>
          <w:w w:val="95"/>
        </w:rPr>
        <w:t>address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AR1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AS2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>destination</w:t>
      </w:r>
      <w:r>
        <w:rPr>
          <w:spacing w:val="-18"/>
          <w:w w:val="95"/>
        </w:rPr>
        <w:t xml:space="preserve"> </w:t>
      </w:r>
      <w:r>
        <w:rPr>
          <w:w w:val="95"/>
        </w:rPr>
        <w:t>address</w:t>
      </w:r>
      <w:r>
        <w:rPr>
          <w:spacing w:val="-19"/>
          <w:w w:val="95"/>
        </w:rPr>
        <w:t xml:space="preserve"> </w:t>
      </w:r>
      <w:r>
        <w:rPr>
          <w:w w:val="95"/>
        </w:rPr>
        <w:t>and forward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IP</w:t>
      </w:r>
      <w:r>
        <w:rPr>
          <w:spacing w:val="-27"/>
          <w:w w:val="95"/>
        </w:rPr>
        <w:t xml:space="preserve"> </w:t>
      </w:r>
      <w:r>
        <w:rPr>
          <w:w w:val="95"/>
        </w:rPr>
        <w:t>packet</w:t>
      </w:r>
      <w:r>
        <w:rPr>
          <w:spacing w:val="-28"/>
          <w:w w:val="95"/>
        </w:rPr>
        <w:t xml:space="preserve"> </w:t>
      </w:r>
      <w:r>
        <w:rPr>
          <w:w w:val="95"/>
        </w:rPr>
        <w:t>towards</w:t>
      </w:r>
      <w:r>
        <w:rPr>
          <w:spacing w:val="-28"/>
          <w:w w:val="95"/>
        </w:rPr>
        <w:t xml:space="preserve"> </w:t>
      </w:r>
      <w:r>
        <w:rPr>
          <w:w w:val="95"/>
        </w:rPr>
        <w:t>AR1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AS2.</w:t>
      </w:r>
      <w:r>
        <w:rPr>
          <w:spacing w:val="-27"/>
          <w:w w:val="95"/>
        </w:rPr>
        <w:t xml:space="preserve"> </w:t>
      </w:r>
      <w:r>
        <w:rPr>
          <w:w w:val="95"/>
        </w:rPr>
        <w:t>AR1</w:t>
      </w:r>
      <w:r>
        <w:rPr>
          <w:spacing w:val="-28"/>
          <w:w w:val="95"/>
        </w:rPr>
        <w:t xml:space="preserve"> </w:t>
      </w:r>
      <w:r>
        <w:rPr>
          <w:w w:val="95"/>
        </w:rPr>
        <w:t>will</w:t>
      </w:r>
      <w:r>
        <w:rPr>
          <w:spacing w:val="-28"/>
          <w:w w:val="95"/>
        </w:rPr>
        <w:t xml:space="preserve"> </w:t>
      </w:r>
      <w:r>
        <w:rPr>
          <w:w w:val="95"/>
        </w:rPr>
        <w:t>remove the</w:t>
      </w:r>
      <w:r>
        <w:rPr>
          <w:spacing w:val="-12"/>
          <w:w w:val="95"/>
        </w:rPr>
        <w:t xml:space="preserve"> </w:t>
      </w:r>
      <w:r>
        <w:rPr>
          <w:w w:val="95"/>
        </w:rPr>
        <w:t>EIBP</w:t>
      </w:r>
      <w:r>
        <w:rPr>
          <w:spacing w:val="-11"/>
          <w:w w:val="95"/>
        </w:rPr>
        <w:t xml:space="preserve"> </w:t>
      </w:r>
      <w:r>
        <w:rPr>
          <w:w w:val="95"/>
        </w:rPr>
        <w:t>header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deliver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IP</w:t>
      </w:r>
      <w:r>
        <w:rPr>
          <w:spacing w:val="-11"/>
          <w:w w:val="95"/>
        </w:rPr>
        <w:t xml:space="preserve"> </w:t>
      </w:r>
      <w:r>
        <w:rPr>
          <w:w w:val="95"/>
        </w:rPr>
        <w:t>packet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destination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IP </w:t>
      </w:r>
      <w:r>
        <w:t>device</w:t>
      </w:r>
      <w:r>
        <w:rPr>
          <w:spacing w:val="-34"/>
        </w:rPr>
        <w:t xml:space="preserve"> </w:t>
      </w:r>
      <w:r>
        <w:t>IP1</w:t>
      </w:r>
      <w:r>
        <w:rPr>
          <w:spacing w:val="-33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AS2.</w:t>
      </w:r>
      <w:r>
        <w:rPr>
          <w:spacing w:val="-33"/>
        </w:rPr>
        <w:t xml:space="preserve"> </w:t>
      </w:r>
      <w:r>
        <w:t>This</w:t>
      </w:r>
      <w:r>
        <w:rPr>
          <w:spacing w:val="-34"/>
        </w:rPr>
        <w:t xml:space="preserve"> </w:t>
      </w:r>
      <w:r>
        <w:t>operation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EIBP</w:t>
      </w:r>
      <w:r>
        <w:rPr>
          <w:spacing w:val="-33"/>
        </w:rPr>
        <w:t xml:space="preserve"> </w:t>
      </w:r>
      <w:r>
        <w:t>was</w:t>
      </w:r>
      <w:r>
        <w:rPr>
          <w:spacing w:val="-34"/>
        </w:rPr>
        <w:t xml:space="preserve"> </w:t>
      </w:r>
      <w:r>
        <w:t>tested</w:t>
      </w:r>
      <w:r>
        <w:rPr>
          <w:spacing w:val="-33"/>
        </w:rPr>
        <w:t xml:space="preserve"> </w:t>
      </w:r>
      <w:r>
        <w:t>using two</w:t>
      </w:r>
      <w:r>
        <w:rPr>
          <w:spacing w:val="-32"/>
        </w:rPr>
        <w:t xml:space="preserve"> </w:t>
      </w:r>
      <w:r>
        <w:t>AS.</w:t>
      </w:r>
      <w:r>
        <w:rPr>
          <w:spacing w:val="-32"/>
        </w:rPr>
        <w:t xml:space="preserve"> </w:t>
      </w:r>
      <w:r>
        <w:t>However</w:t>
      </w:r>
      <w:r>
        <w:rPr>
          <w:spacing w:val="-32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inter-AS</w:t>
      </w:r>
      <w:r>
        <w:rPr>
          <w:spacing w:val="-31"/>
        </w:rPr>
        <w:t xml:space="preserve"> </w:t>
      </w:r>
      <w:r>
        <w:t>routing,</w:t>
      </w:r>
      <w:r>
        <w:rPr>
          <w:spacing w:val="-32"/>
        </w:rPr>
        <w:t xml:space="preserve"> </w:t>
      </w:r>
      <w:r>
        <w:t>an</w:t>
      </w:r>
      <w:r>
        <w:rPr>
          <w:spacing w:val="-32"/>
        </w:rPr>
        <w:t xml:space="preserve"> </w:t>
      </w:r>
      <w:r>
        <w:t>IP</w:t>
      </w:r>
      <w:r>
        <w:rPr>
          <w:spacing w:val="-32"/>
        </w:rPr>
        <w:t xml:space="preserve"> </w:t>
      </w:r>
      <w:r>
        <w:t>packet</w:t>
      </w:r>
      <w:r>
        <w:rPr>
          <w:spacing w:val="-31"/>
        </w:rPr>
        <w:t xml:space="preserve"> </w:t>
      </w:r>
      <w:r>
        <w:t>has</w:t>
      </w:r>
      <w:r>
        <w:rPr>
          <w:spacing w:val="-32"/>
        </w:rPr>
        <w:t xml:space="preserve"> </w:t>
      </w:r>
      <w:r>
        <w:t xml:space="preserve">to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forwarded</w:t>
      </w:r>
      <w:r>
        <w:rPr>
          <w:spacing w:val="-16"/>
          <w:w w:val="95"/>
        </w:rPr>
        <w:t xml:space="preserve"> </w:t>
      </w:r>
      <w:r>
        <w:rPr>
          <w:w w:val="95"/>
        </w:rPr>
        <w:t>across</w:t>
      </w:r>
      <w:r>
        <w:rPr>
          <w:spacing w:val="-16"/>
          <w:w w:val="95"/>
        </w:rPr>
        <w:t xml:space="preserve"> </w:t>
      </w:r>
      <w:r>
        <w:rPr>
          <w:w w:val="95"/>
        </w:rPr>
        <w:t>multiple</w:t>
      </w:r>
      <w:r>
        <w:rPr>
          <w:spacing w:val="-16"/>
          <w:w w:val="95"/>
        </w:rPr>
        <w:t xml:space="preserve"> </w:t>
      </w:r>
      <w:r>
        <w:rPr>
          <w:w w:val="95"/>
        </w:rPr>
        <w:t>AS,</w:t>
      </w:r>
      <w:r>
        <w:rPr>
          <w:spacing w:val="-16"/>
          <w:w w:val="95"/>
        </w:rPr>
        <w:t xml:space="preserve"> </w:t>
      </w:r>
      <w:r>
        <w:rPr>
          <w:w w:val="95"/>
        </w:rPr>
        <w:t>many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them</w:t>
      </w:r>
      <w:r>
        <w:rPr>
          <w:spacing w:val="-16"/>
          <w:w w:val="95"/>
        </w:rPr>
        <w:t xml:space="preserve"> </w:t>
      </w:r>
      <w:r>
        <w:rPr>
          <w:w w:val="95"/>
        </w:rPr>
        <w:t>supported by</w:t>
      </w:r>
      <w:r>
        <w:rPr>
          <w:spacing w:val="-30"/>
          <w:w w:val="95"/>
        </w:rPr>
        <w:t xml:space="preserve"> </w:t>
      </w:r>
      <w:r>
        <w:rPr>
          <w:w w:val="95"/>
        </w:rPr>
        <w:t>ISPs.</w:t>
      </w:r>
      <w:r>
        <w:rPr>
          <w:spacing w:val="-30"/>
          <w:w w:val="95"/>
        </w:rPr>
        <w:t xml:space="preserve"> </w:t>
      </w:r>
      <w:r>
        <w:rPr>
          <w:w w:val="95"/>
        </w:rPr>
        <w:t>ISPs</w:t>
      </w:r>
      <w:r>
        <w:rPr>
          <w:spacing w:val="-30"/>
          <w:w w:val="95"/>
        </w:rPr>
        <w:t xml:space="preserve"> </w:t>
      </w:r>
      <w:r>
        <w:rPr>
          <w:w w:val="95"/>
        </w:rPr>
        <w:t>have</w:t>
      </w:r>
      <w:r>
        <w:rPr>
          <w:spacing w:val="-30"/>
          <w:w w:val="95"/>
        </w:rPr>
        <w:t xml:space="preserve"> </w:t>
      </w:r>
      <w:r>
        <w:rPr>
          <w:w w:val="95"/>
        </w:rPr>
        <w:t>business</w:t>
      </w:r>
      <w:r>
        <w:rPr>
          <w:spacing w:val="-30"/>
          <w:w w:val="95"/>
        </w:rPr>
        <w:t xml:space="preserve"> </w:t>
      </w:r>
      <w:r>
        <w:rPr>
          <w:w w:val="95"/>
        </w:rPr>
        <w:t>relationships</w:t>
      </w:r>
      <w:r>
        <w:rPr>
          <w:spacing w:val="-30"/>
          <w:w w:val="95"/>
        </w:rPr>
        <w:t xml:space="preserve"> </w:t>
      </w:r>
      <w:r>
        <w:rPr>
          <w:w w:val="95"/>
        </w:rPr>
        <w:t>among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themselves </w:t>
      </w:r>
      <w:r>
        <w:t>and</w:t>
      </w:r>
      <w:r>
        <w:rPr>
          <w:spacing w:val="-25"/>
        </w:rPr>
        <w:t xml:space="preserve"> </w:t>
      </w:r>
      <w:r>
        <w:t>use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tier</w:t>
      </w:r>
      <w:r>
        <w:rPr>
          <w:spacing w:val="-24"/>
        </w:rPr>
        <w:t xml:space="preserve"> </w:t>
      </w:r>
      <w:r>
        <w:t>structure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capture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 xml:space="preserve">customer-provider </w:t>
      </w:r>
      <w:r>
        <w:rPr>
          <w:w w:val="95"/>
        </w:rPr>
        <w:t>relationship.</w:t>
      </w:r>
      <w:r>
        <w:rPr>
          <w:spacing w:val="-17"/>
          <w:w w:val="95"/>
        </w:rPr>
        <w:t xml:space="preserve"> </w:t>
      </w:r>
      <w:r>
        <w:rPr>
          <w:spacing w:val="-8"/>
          <w:w w:val="95"/>
        </w:rPr>
        <w:t>We</w:t>
      </w:r>
      <w:r>
        <w:rPr>
          <w:spacing w:val="-17"/>
          <w:w w:val="95"/>
        </w:rPr>
        <w:t xml:space="preserve"> </w:t>
      </w:r>
      <w:r>
        <w:rPr>
          <w:w w:val="95"/>
        </w:rPr>
        <w:t>use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7"/>
          <w:w w:val="95"/>
        </w:rPr>
        <w:t xml:space="preserve"> </w:t>
      </w:r>
      <w:r>
        <w:rPr>
          <w:w w:val="95"/>
        </w:rPr>
        <w:t>relationship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describe</w:t>
      </w:r>
      <w:r>
        <w:rPr>
          <w:spacing w:val="-17"/>
          <w:w w:val="95"/>
        </w:rPr>
        <w:t xml:space="preserve"> </w:t>
      </w:r>
      <w:r>
        <w:rPr>
          <w:w w:val="95"/>
        </w:rPr>
        <w:t>how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EIBP </w:t>
      </w:r>
      <w:r>
        <w:t>can</w:t>
      </w:r>
      <w:r>
        <w:rPr>
          <w:spacing w:val="-29"/>
        </w:rPr>
        <w:t xml:space="preserve"> </w:t>
      </w:r>
      <w:r>
        <w:t>forward</w:t>
      </w:r>
      <w:r>
        <w:rPr>
          <w:spacing w:val="-28"/>
        </w:rPr>
        <w:t xml:space="preserve"> </w:t>
      </w:r>
      <w:r>
        <w:t>IP</w:t>
      </w:r>
      <w:r>
        <w:rPr>
          <w:spacing w:val="-28"/>
        </w:rPr>
        <w:t xml:space="preserve"> </w:t>
      </w:r>
      <w:r>
        <w:t>packets</w:t>
      </w:r>
      <w:r>
        <w:rPr>
          <w:spacing w:val="-28"/>
        </w:rPr>
        <w:t xml:space="preserve"> </w:t>
      </w:r>
      <w:r>
        <w:t>across</w:t>
      </w:r>
      <w:r>
        <w:rPr>
          <w:spacing w:val="-29"/>
        </w:rPr>
        <w:t xml:space="preserve"> </w:t>
      </w:r>
      <w:r>
        <w:t>multiple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section</w:t>
      </w:r>
      <w:r>
        <w:rPr>
          <w:spacing w:val="-28"/>
        </w:rPr>
        <w:t xml:space="preserve"> </w:t>
      </w:r>
      <w:r>
        <w:t>4.2.</w:t>
      </w:r>
    </w:p>
    <w:p w:rsidR="00FC3AD9" w:rsidRDefault="00386B3A">
      <w:pPr>
        <w:pStyle w:val="ListParagraph"/>
        <w:numPr>
          <w:ilvl w:val="2"/>
          <w:numId w:val="3"/>
        </w:numPr>
        <w:tabs>
          <w:tab w:val="left" w:pos="669"/>
        </w:tabs>
        <w:spacing w:before="121" w:line="213" w:lineRule="auto"/>
        <w:ind w:left="115" w:right="38" w:firstLine="0"/>
        <w:jc w:val="both"/>
        <w:rPr>
          <w:sz w:val="20"/>
        </w:rPr>
      </w:pPr>
      <w:r>
        <w:rPr>
          <w:rFonts w:ascii="Arial Narrow"/>
          <w:i/>
          <w:sz w:val="20"/>
        </w:rPr>
        <w:t>Control</w:t>
      </w:r>
      <w:r>
        <w:rPr>
          <w:rFonts w:ascii="Arial Narrow"/>
          <w:i/>
          <w:spacing w:val="-15"/>
          <w:sz w:val="20"/>
        </w:rPr>
        <w:t xml:space="preserve"> </w:t>
      </w:r>
      <w:r>
        <w:rPr>
          <w:rFonts w:ascii="Arial Narrow"/>
          <w:i/>
          <w:sz w:val="20"/>
        </w:rPr>
        <w:t>Overhead.</w:t>
      </w:r>
      <w:r>
        <w:rPr>
          <w:rFonts w:ascii="Arial Narrow"/>
          <w:i/>
          <w:spacing w:val="-3"/>
          <w:sz w:val="20"/>
        </w:rPr>
        <w:t xml:space="preserve"> </w:t>
      </w:r>
      <w:r>
        <w:rPr>
          <w:sz w:val="20"/>
        </w:rPr>
        <w:t>EIBP</w:t>
      </w:r>
      <w:r>
        <w:rPr>
          <w:spacing w:val="-20"/>
          <w:sz w:val="20"/>
        </w:rPr>
        <w:t xml:space="preserve"> </w:t>
      </w:r>
      <w:r>
        <w:rPr>
          <w:sz w:val="20"/>
        </w:rPr>
        <w:t>exchanges</w:t>
      </w:r>
      <w:r>
        <w:rPr>
          <w:spacing w:val="-20"/>
          <w:sz w:val="20"/>
        </w:rPr>
        <w:t xml:space="preserve"> </w:t>
      </w:r>
      <w:r>
        <w:rPr>
          <w:sz w:val="20"/>
        </w:rPr>
        <w:t>control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messages </w:t>
      </w:r>
      <w:r>
        <w:rPr>
          <w:w w:val="95"/>
          <w:sz w:val="20"/>
        </w:rPr>
        <w:t xml:space="preserve">only between adjacent routers. Current implementations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EIBP</w:t>
      </w:r>
      <w:r>
        <w:rPr>
          <w:spacing w:val="-16"/>
          <w:sz w:val="20"/>
        </w:rPr>
        <w:t xml:space="preserve"> </w:t>
      </w:r>
      <w:r>
        <w:rPr>
          <w:sz w:val="20"/>
        </w:rPr>
        <w:t>work</w:t>
      </w:r>
      <w:r>
        <w:rPr>
          <w:spacing w:val="-16"/>
          <w:sz w:val="20"/>
        </w:rPr>
        <w:t xml:space="preserve"> </w:t>
      </w:r>
      <w:r>
        <w:rPr>
          <w:sz w:val="20"/>
        </w:rPr>
        <w:t>with</w:t>
      </w:r>
      <w:r>
        <w:rPr>
          <w:spacing w:val="-15"/>
          <w:sz w:val="20"/>
        </w:rPr>
        <w:t xml:space="preserve"> </w:t>
      </w:r>
      <w:r>
        <w:rPr>
          <w:sz w:val="20"/>
        </w:rPr>
        <w:t>IP</w:t>
      </w:r>
      <w:r>
        <w:rPr>
          <w:spacing w:val="-16"/>
          <w:sz w:val="20"/>
        </w:rPr>
        <w:t xml:space="preserve"> </w:t>
      </w:r>
      <w:r>
        <w:rPr>
          <w:sz w:val="20"/>
        </w:rPr>
        <w:t>end</w:t>
      </w:r>
      <w:r>
        <w:rPr>
          <w:spacing w:val="-16"/>
          <w:sz w:val="20"/>
        </w:rPr>
        <w:t xml:space="preserve"> </w:t>
      </w:r>
      <w:r>
        <w:rPr>
          <w:sz w:val="20"/>
        </w:rPr>
        <w:t>devices,</w:t>
      </w:r>
      <w:r>
        <w:rPr>
          <w:spacing w:val="-16"/>
          <w:sz w:val="20"/>
        </w:rPr>
        <w:t xml:space="preserve"> </w:t>
      </w:r>
      <w:r>
        <w:rPr>
          <w:sz w:val="20"/>
        </w:rPr>
        <w:t>so</w:t>
      </w:r>
      <w:r>
        <w:rPr>
          <w:spacing w:val="-15"/>
          <w:sz w:val="20"/>
        </w:rPr>
        <w:t xml:space="preserve"> </w:t>
      </w:r>
      <w:r>
        <w:rPr>
          <w:sz w:val="20"/>
        </w:rPr>
        <w:t>it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necessary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ei- ther</w:t>
      </w:r>
      <w:r>
        <w:rPr>
          <w:spacing w:val="-29"/>
          <w:sz w:val="20"/>
        </w:rPr>
        <w:t xml:space="preserve"> </w:t>
      </w:r>
      <w:r>
        <w:rPr>
          <w:sz w:val="20"/>
        </w:rPr>
        <w:t>store</w:t>
      </w:r>
      <w:r>
        <w:rPr>
          <w:spacing w:val="-29"/>
          <w:sz w:val="20"/>
        </w:rPr>
        <w:t xml:space="preserve"> </w:t>
      </w:r>
      <w:r>
        <w:rPr>
          <w:sz w:val="20"/>
        </w:rPr>
        <w:t>the</w:t>
      </w:r>
      <w:r>
        <w:rPr>
          <w:spacing w:val="-29"/>
          <w:sz w:val="20"/>
        </w:rPr>
        <w:t xml:space="preserve"> </w:t>
      </w:r>
      <w:r>
        <w:rPr>
          <w:sz w:val="20"/>
        </w:rPr>
        <w:t>access</w:t>
      </w:r>
      <w:r>
        <w:rPr>
          <w:spacing w:val="-29"/>
          <w:sz w:val="20"/>
        </w:rPr>
        <w:t xml:space="preserve"> </w:t>
      </w:r>
      <w:r>
        <w:rPr>
          <w:sz w:val="20"/>
        </w:rPr>
        <w:t>router</w:t>
      </w:r>
      <w:r>
        <w:rPr>
          <w:spacing w:val="-29"/>
          <w:sz w:val="20"/>
        </w:rPr>
        <w:t xml:space="preserve"> </w:t>
      </w:r>
      <w:r>
        <w:rPr>
          <w:sz w:val="20"/>
        </w:rPr>
        <w:t>EIBP</w:t>
      </w:r>
      <w:r>
        <w:rPr>
          <w:spacing w:val="-29"/>
          <w:sz w:val="20"/>
        </w:rPr>
        <w:t xml:space="preserve"> </w:t>
      </w:r>
      <w:r>
        <w:rPr>
          <w:sz w:val="20"/>
        </w:rPr>
        <w:t>address</w:t>
      </w:r>
      <w:r>
        <w:rPr>
          <w:spacing w:val="-29"/>
          <w:sz w:val="20"/>
        </w:rPr>
        <w:t xml:space="preserve"> </w:t>
      </w:r>
      <w:r>
        <w:rPr>
          <w:sz w:val="20"/>
        </w:rPr>
        <w:t>to</w:t>
      </w:r>
      <w:r>
        <w:rPr>
          <w:spacing w:val="-29"/>
          <w:sz w:val="20"/>
        </w:rPr>
        <w:t xml:space="preserve"> </w:t>
      </w:r>
      <w:r>
        <w:rPr>
          <w:sz w:val="20"/>
        </w:rPr>
        <w:t>IP</w:t>
      </w:r>
      <w:r>
        <w:rPr>
          <w:spacing w:val="-29"/>
          <w:sz w:val="20"/>
        </w:rPr>
        <w:t xml:space="preserve"> </w:t>
      </w:r>
      <w:r>
        <w:rPr>
          <w:sz w:val="20"/>
        </w:rPr>
        <w:t>mapping</w:t>
      </w:r>
      <w:r>
        <w:rPr>
          <w:spacing w:val="-29"/>
          <w:sz w:val="20"/>
        </w:rPr>
        <w:t xml:space="preserve"> </w:t>
      </w:r>
      <w:r>
        <w:rPr>
          <w:sz w:val="20"/>
        </w:rPr>
        <w:t>at the</w:t>
      </w:r>
      <w:r>
        <w:rPr>
          <w:spacing w:val="-10"/>
          <w:sz w:val="20"/>
        </w:rPr>
        <w:t xml:space="preserve"> </w:t>
      </w:r>
      <w:r>
        <w:rPr>
          <w:sz w:val="20"/>
        </w:rPr>
        <w:t>access</w:t>
      </w:r>
      <w:r>
        <w:rPr>
          <w:spacing w:val="-9"/>
          <w:sz w:val="20"/>
        </w:rPr>
        <w:t xml:space="preserve"> </w:t>
      </w:r>
      <w:r>
        <w:rPr>
          <w:sz w:val="20"/>
        </w:rPr>
        <w:t>routers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server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core</w:t>
      </w:r>
      <w:r>
        <w:rPr>
          <w:spacing w:val="-10"/>
          <w:sz w:val="20"/>
        </w:rPr>
        <w:t xml:space="preserve"> </w:t>
      </w:r>
      <w:r>
        <w:rPr>
          <w:sz w:val="20"/>
        </w:rPr>
        <w:t>routers.</w:t>
      </w:r>
      <w:r>
        <w:rPr>
          <w:spacing w:val="-9"/>
          <w:sz w:val="20"/>
        </w:rPr>
        <w:t xml:space="preserve"> </w:t>
      </w:r>
      <w:r>
        <w:rPr>
          <w:sz w:val="20"/>
        </w:rPr>
        <w:t>In this</w:t>
      </w:r>
      <w:r>
        <w:rPr>
          <w:spacing w:val="-32"/>
          <w:sz w:val="20"/>
        </w:rPr>
        <w:t xml:space="preserve"> </w:t>
      </w:r>
      <w:r>
        <w:rPr>
          <w:sz w:val="20"/>
        </w:rPr>
        <w:t>study,</w:t>
      </w:r>
      <w:r>
        <w:rPr>
          <w:spacing w:val="-31"/>
          <w:sz w:val="20"/>
        </w:rPr>
        <w:t xml:space="preserve"> </w:t>
      </w:r>
      <w:r>
        <w:rPr>
          <w:sz w:val="20"/>
        </w:rPr>
        <w:t>we</w:t>
      </w:r>
      <w:r>
        <w:rPr>
          <w:spacing w:val="-31"/>
          <w:sz w:val="20"/>
        </w:rPr>
        <w:t xml:space="preserve"> </w:t>
      </w:r>
      <w:r>
        <w:rPr>
          <w:sz w:val="20"/>
        </w:rPr>
        <w:t>store</w:t>
      </w:r>
      <w:r>
        <w:rPr>
          <w:spacing w:val="-31"/>
          <w:sz w:val="20"/>
        </w:rPr>
        <w:t xml:space="preserve"> </w:t>
      </w:r>
      <w:r>
        <w:rPr>
          <w:sz w:val="20"/>
        </w:rPr>
        <w:t>them</w:t>
      </w:r>
      <w:r>
        <w:rPr>
          <w:spacing w:val="-32"/>
          <w:sz w:val="20"/>
        </w:rPr>
        <w:t xml:space="preserve"> </w:t>
      </w:r>
      <w:r>
        <w:rPr>
          <w:sz w:val="20"/>
        </w:rPr>
        <w:t>at</w:t>
      </w:r>
      <w:r>
        <w:rPr>
          <w:spacing w:val="-31"/>
          <w:sz w:val="20"/>
        </w:rPr>
        <w:t xml:space="preserve"> </w:t>
      </w:r>
      <w:r>
        <w:rPr>
          <w:sz w:val="20"/>
        </w:rPr>
        <w:t>the</w:t>
      </w:r>
      <w:r>
        <w:rPr>
          <w:spacing w:val="-31"/>
          <w:sz w:val="20"/>
        </w:rPr>
        <w:t xml:space="preserve"> </w:t>
      </w:r>
      <w:r>
        <w:rPr>
          <w:sz w:val="20"/>
        </w:rPr>
        <w:t>core</w:t>
      </w:r>
      <w:r>
        <w:rPr>
          <w:spacing w:val="-31"/>
          <w:sz w:val="20"/>
        </w:rPr>
        <w:t xml:space="preserve"> </w:t>
      </w:r>
      <w:r>
        <w:rPr>
          <w:sz w:val="20"/>
        </w:rPr>
        <w:t>routers.</w:t>
      </w:r>
      <w:r>
        <w:rPr>
          <w:spacing w:val="-31"/>
          <w:sz w:val="20"/>
        </w:rPr>
        <w:t xml:space="preserve"> </w:t>
      </w:r>
      <w:r>
        <w:rPr>
          <w:sz w:val="20"/>
        </w:rPr>
        <w:t>This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requires </w:t>
      </w:r>
      <w:r>
        <w:rPr>
          <w:w w:val="95"/>
          <w:sz w:val="20"/>
        </w:rPr>
        <w:t>the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EIBP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IP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address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mapping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updates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 xml:space="preserve">forwarded </w:t>
      </w:r>
      <w:r>
        <w:rPr>
          <w:sz w:val="20"/>
        </w:rPr>
        <w:t>from</w:t>
      </w:r>
      <w:r>
        <w:rPr>
          <w:spacing w:val="-29"/>
          <w:sz w:val="20"/>
        </w:rPr>
        <w:t xml:space="preserve"> </w:t>
      </w:r>
      <w:r>
        <w:rPr>
          <w:sz w:val="20"/>
        </w:rPr>
        <w:t>the</w:t>
      </w:r>
      <w:r>
        <w:rPr>
          <w:spacing w:val="-28"/>
          <w:sz w:val="20"/>
        </w:rPr>
        <w:t xml:space="preserve"> </w:t>
      </w:r>
      <w:r>
        <w:rPr>
          <w:sz w:val="20"/>
        </w:rPr>
        <w:t>access</w:t>
      </w:r>
      <w:r>
        <w:rPr>
          <w:spacing w:val="-28"/>
          <w:sz w:val="20"/>
        </w:rPr>
        <w:t xml:space="preserve"> </w:t>
      </w:r>
      <w:r>
        <w:rPr>
          <w:sz w:val="20"/>
        </w:rPr>
        <w:t>routers</w:t>
      </w:r>
      <w:r>
        <w:rPr>
          <w:spacing w:val="-28"/>
          <w:sz w:val="20"/>
        </w:rPr>
        <w:t xml:space="preserve"> </w:t>
      </w:r>
      <w:r>
        <w:rPr>
          <w:sz w:val="20"/>
        </w:rPr>
        <w:t>to</w:t>
      </w:r>
      <w:r>
        <w:rPr>
          <w:spacing w:val="-29"/>
          <w:sz w:val="20"/>
        </w:rPr>
        <w:t xml:space="preserve"> </w:t>
      </w:r>
      <w:r>
        <w:rPr>
          <w:sz w:val="20"/>
        </w:rPr>
        <w:t>the</w:t>
      </w:r>
      <w:r>
        <w:rPr>
          <w:spacing w:val="-28"/>
          <w:sz w:val="20"/>
        </w:rPr>
        <w:t xml:space="preserve"> </w:t>
      </w:r>
      <w:r>
        <w:rPr>
          <w:sz w:val="20"/>
        </w:rPr>
        <w:t>core</w:t>
      </w:r>
      <w:r>
        <w:rPr>
          <w:spacing w:val="-28"/>
          <w:sz w:val="20"/>
        </w:rPr>
        <w:t xml:space="preserve"> </w:t>
      </w:r>
      <w:r>
        <w:rPr>
          <w:sz w:val="20"/>
        </w:rPr>
        <w:t>routers.</w:t>
      </w:r>
      <w:r>
        <w:rPr>
          <w:spacing w:val="-28"/>
          <w:sz w:val="20"/>
        </w:rPr>
        <w:t xml:space="preserve"> </w:t>
      </w:r>
      <w:r>
        <w:rPr>
          <w:sz w:val="20"/>
        </w:rPr>
        <w:t>EIBP</w:t>
      </w:r>
      <w:r>
        <w:rPr>
          <w:spacing w:val="-29"/>
          <w:sz w:val="20"/>
        </w:rPr>
        <w:t xml:space="preserve"> </w:t>
      </w:r>
      <w:r>
        <w:rPr>
          <w:sz w:val="20"/>
        </w:rPr>
        <w:t>limits</w:t>
      </w:r>
      <w:r>
        <w:rPr>
          <w:spacing w:val="-28"/>
          <w:sz w:val="20"/>
        </w:rPr>
        <w:t xml:space="preserve"> </w:t>
      </w:r>
      <w:r>
        <w:rPr>
          <w:sz w:val="20"/>
        </w:rPr>
        <w:t xml:space="preserve">the </w:t>
      </w:r>
      <w:r>
        <w:rPr>
          <w:w w:val="90"/>
          <w:sz w:val="20"/>
        </w:rPr>
        <w:t xml:space="preserve">scope of information dissemination and reduces control and </w:t>
      </w:r>
      <w:r>
        <w:rPr>
          <w:sz w:val="20"/>
        </w:rPr>
        <w:t>operational overhead at the</w:t>
      </w:r>
      <w:r>
        <w:rPr>
          <w:spacing w:val="-28"/>
          <w:sz w:val="20"/>
        </w:rPr>
        <w:t xml:space="preserve"> </w:t>
      </w:r>
      <w:r>
        <w:rPr>
          <w:sz w:val="20"/>
        </w:rPr>
        <w:t>routers.</w:t>
      </w:r>
    </w:p>
    <w:p w:rsidR="00FC3AD9" w:rsidRDefault="00386B3A">
      <w:pPr>
        <w:pStyle w:val="Heading2"/>
        <w:numPr>
          <w:ilvl w:val="1"/>
          <w:numId w:val="3"/>
        </w:numPr>
        <w:tabs>
          <w:tab w:val="left" w:pos="659"/>
          <w:tab w:val="left" w:pos="660"/>
        </w:tabs>
        <w:spacing w:before="169"/>
      </w:pPr>
      <w:bookmarkStart w:id="31" w:name="4.2_Inter-AS_EIBP_Across_Multiple_AS"/>
      <w:bookmarkEnd w:id="31"/>
      <w:r>
        <w:t>Inter-AS EIBP Across Multiple</w:t>
      </w:r>
      <w:r>
        <w:rPr>
          <w:spacing w:val="-37"/>
        </w:rPr>
        <w:t xml:space="preserve"> </w:t>
      </w:r>
      <w:r>
        <w:t>AS</w:t>
      </w:r>
    </w:p>
    <w:p w:rsidR="00FC3AD9" w:rsidRDefault="00386B3A">
      <w:pPr>
        <w:pStyle w:val="BodyText"/>
        <w:spacing w:before="40" w:line="213" w:lineRule="auto"/>
        <w:ind w:left="115" w:right="71"/>
      </w:pP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Fig.</w:t>
      </w:r>
      <w:r>
        <w:rPr>
          <w:spacing w:val="-17"/>
          <w:w w:val="95"/>
        </w:rPr>
        <w:t xml:space="preserve"> </w:t>
      </w:r>
      <w:hyperlink w:anchor="_bookmark2" w:history="1">
        <w:r>
          <w:rPr>
            <w:w w:val="95"/>
          </w:rPr>
          <w:t>3,</w:t>
        </w:r>
        <w:r>
          <w:rPr>
            <w:spacing w:val="-16"/>
            <w:w w:val="95"/>
          </w:rPr>
          <w:t xml:space="preserve"> </w:t>
        </w:r>
      </w:hyperlink>
      <w:r>
        <w:rPr>
          <w:w w:val="95"/>
        </w:rPr>
        <w:t>we</w:t>
      </w:r>
      <w:r>
        <w:rPr>
          <w:spacing w:val="-17"/>
          <w:w w:val="95"/>
        </w:rPr>
        <w:t xml:space="preserve"> </w:t>
      </w:r>
      <w:r>
        <w:rPr>
          <w:w w:val="95"/>
        </w:rPr>
        <w:t>show</w:t>
      </w:r>
      <w:r>
        <w:rPr>
          <w:spacing w:val="-16"/>
          <w:w w:val="95"/>
        </w:rPr>
        <w:t xml:space="preserve"> </w:t>
      </w:r>
      <w:r>
        <w:rPr>
          <w:w w:val="95"/>
        </w:rPr>
        <w:t>EIBP</w:t>
      </w:r>
      <w:r>
        <w:rPr>
          <w:spacing w:val="-17"/>
          <w:w w:val="95"/>
        </w:rPr>
        <w:t xml:space="preserve"> </w:t>
      </w:r>
      <w:r>
        <w:rPr>
          <w:w w:val="95"/>
        </w:rPr>
        <w:t>extended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multiple</w:t>
      </w:r>
      <w:r>
        <w:rPr>
          <w:spacing w:val="-16"/>
          <w:w w:val="95"/>
        </w:rPr>
        <w:t xml:space="preserve"> </w:t>
      </w:r>
      <w:r>
        <w:rPr>
          <w:w w:val="95"/>
        </w:rPr>
        <w:t>AS.</w:t>
      </w:r>
      <w:r>
        <w:rPr>
          <w:spacing w:val="-17"/>
          <w:w w:val="95"/>
        </w:rPr>
        <w:t xml:space="preserve"> </w:t>
      </w:r>
      <w:r>
        <w:rPr>
          <w:w w:val="95"/>
        </w:rPr>
        <w:t>ISPs</w:t>
      </w:r>
      <w:r>
        <w:rPr>
          <w:spacing w:val="-17"/>
          <w:w w:val="95"/>
        </w:rPr>
        <w:t xml:space="preserve"> </w:t>
      </w:r>
      <w:r>
        <w:rPr>
          <w:w w:val="95"/>
        </w:rPr>
        <w:t>have different</w:t>
      </w:r>
      <w:r>
        <w:rPr>
          <w:spacing w:val="-9"/>
          <w:w w:val="95"/>
        </w:rPr>
        <w:t xml:space="preserve"> </w:t>
      </w:r>
      <w:r>
        <w:rPr>
          <w:w w:val="95"/>
        </w:rPr>
        <w:t>types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business</w:t>
      </w:r>
      <w:r>
        <w:rPr>
          <w:spacing w:val="-8"/>
          <w:w w:val="95"/>
        </w:rPr>
        <w:t xml:space="preserve"> </w:t>
      </w:r>
      <w:r>
        <w:rPr>
          <w:w w:val="95"/>
        </w:rPr>
        <w:t>relationships.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this</w:t>
      </w:r>
      <w:r>
        <w:rPr>
          <w:spacing w:val="-8"/>
          <w:w w:val="95"/>
        </w:rPr>
        <w:t xml:space="preserve"> </w:t>
      </w:r>
      <w:r>
        <w:rPr>
          <w:w w:val="95"/>
        </w:rPr>
        <w:t>article,</w:t>
      </w:r>
      <w:r>
        <w:rPr>
          <w:spacing w:val="-9"/>
          <w:w w:val="95"/>
        </w:rPr>
        <w:t xml:space="preserve"> </w:t>
      </w:r>
      <w:r>
        <w:rPr>
          <w:spacing w:val="-13"/>
          <w:w w:val="95"/>
        </w:rPr>
        <w:t>we</w:t>
      </w:r>
    </w:p>
    <w:p w:rsidR="00FC3AD9" w:rsidRDefault="00386B3A">
      <w:pPr>
        <w:pStyle w:val="BodyText"/>
        <w:spacing w:before="226" w:line="213" w:lineRule="auto"/>
        <w:ind w:left="109" w:right="100" w:firstLine="6"/>
      </w:pPr>
      <w:r>
        <w:br w:type="column"/>
      </w:r>
      <w:r>
        <w:rPr>
          <w:w w:val="95"/>
        </w:rPr>
        <w:t>extend EIBP for inter-AS forwarding among AS that have provider</w:t>
      </w:r>
      <w:r>
        <w:rPr>
          <w:spacing w:val="-21"/>
          <w:w w:val="95"/>
        </w:rPr>
        <w:t xml:space="preserve"> </w:t>
      </w:r>
      <w:r>
        <w:rPr>
          <w:w w:val="95"/>
        </w:rPr>
        <w:t>customer</w:t>
      </w:r>
      <w:r>
        <w:rPr>
          <w:spacing w:val="-21"/>
          <w:w w:val="95"/>
        </w:rPr>
        <w:t xml:space="preserve"> </w:t>
      </w:r>
      <w:r>
        <w:rPr>
          <w:w w:val="95"/>
        </w:rPr>
        <w:t>relationships.</w:t>
      </w:r>
      <w:r>
        <w:rPr>
          <w:spacing w:val="-21"/>
          <w:w w:val="95"/>
        </w:rPr>
        <w:t xml:space="preserve"> </w:t>
      </w:r>
      <w:r>
        <w:rPr>
          <w:w w:val="95"/>
        </w:rPr>
        <w:t>AS1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AS2</w:t>
      </w:r>
      <w:r>
        <w:rPr>
          <w:spacing w:val="-21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>stub</w:t>
      </w:r>
      <w:r>
        <w:rPr>
          <w:spacing w:val="-21"/>
          <w:w w:val="95"/>
        </w:rPr>
        <w:t xml:space="preserve"> </w:t>
      </w:r>
      <w:r>
        <w:rPr>
          <w:w w:val="95"/>
        </w:rPr>
        <w:t>cus- tomer</w:t>
      </w:r>
      <w:r>
        <w:rPr>
          <w:spacing w:val="-30"/>
          <w:w w:val="95"/>
        </w:rPr>
        <w:t xml:space="preserve"> </w:t>
      </w:r>
      <w:r>
        <w:rPr>
          <w:w w:val="95"/>
        </w:rPr>
        <w:t>AS.</w:t>
      </w:r>
      <w:r>
        <w:rPr>
          <w:spacing w:val="-29"/>
          <w:w w:val="95"/>
        </w:rPr>
        <w:t xml:space="preserve"> </w:t>
      </w:r>
      <w:r>
        <w:rPr>
          <w:w w:val="95"/>
        </w:rPr>
        <w:t>AS3</w:t>
      </w:r>
      <w:r>
        <w:rPr>
          <w:spacing w:val="-29"/>
          <w:w w:val="95"/>
        </w:rPr>
        <w:t xml:space="preserve"> </w:t>
      </w:r>
      <w:r>
        <w:rPr>
          <w:w w:val="95"/>
        </w:rPr>
        <w:t>provides</w:t>
      </w:r>
      <w:r>
        <w:rPr>
          <w:spacing w:val="-29"/>
          <w:w w:val="95"/>
        </w:rPr>
        <w:t xml:space="preserve"> </w:t>
      </w:r>
      <w:r>
        <w:rPr>
          <w:w w:val="95"/>
        </w:rPr>
        <w:t>services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both</w:t>
      </w:r>
      <w:r>
        <w:rPr>
          <w:spacing w:val="-29"/>
          <w:w w:val="95"/>
        </w:rPr>
        <w:t xml:space="preserve"> </w:t>
      </w:r>
      <w:r>
        <w:rPr>
          <w:w w:val="95"/>
        </w:rPr>
        <w:t>AS1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AS2.</w:t>
      </w:r>
      <w:r>
        <w:rPr>
          <w:spacing w:val="-29"/>
          <w:w w:val="95"/>
        </w:rPr>
        <w:t xml:space="preserve"> </w:t>
      </w:r>
      <w:r>
        <w:rPr>
          <w:w w:val="95"/>
        </w:rPr>
        <w:t>AS3</w:t>
      </w:r>
      <w:r>
        <w:rPr>
          <w:spacing w:val="-29"/>
          <w:w w:val="95"/>
        </w:rPr>
        <w:t xml:space="preserve"> </w:t>
      </w:r>
      <w:r>
        <w:rPr>
          <w:w w:val="95"/>
        </w:rPr>
        <w:t>is a</w:t>
      </w:r>
      <w:r>
        <w:rPr>
          <w:spacing w:val="-25"/>
          <w:w w:val="95"/>
        </w:rPr>
        <w:t xml:space="preserve"> </w:t>
      </w:r>
      <w:r>
        <w:rPr>
          <w:w w:val="95"/>
        </w:rPr>
        <w:t>customer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AS4,</w:t>
      </w:r>
      <w:r>
        <w:rPr>
          <w:spacing w:val="-25"/>
          <w:w w:val="95"/>
        </w:rPr>
        <w:t xml:space="preserve"> </w:t>
      </w:r>
      <w:r>
        <w:rPr>
          <w:w w:val="95"/>
        </w:rPr>
        <w:t>which</w:t>
      </w:r>
      <w:r>
        <w:rPr>
          <w:spacing w:val="-25"/>
          <w:w w:val="95"/>
        </w:rPr>
        <w:t xml:space="preserve"> </w:t>
      </w:r>
      <w:r>
        <w:rPr>
          <w:w w:val="95"/>
        </w:rPr>
        <w:t>also</w:t>
      </w:r>
      <w:r>
        <w:rPr>
          <w:spacing w:val="-24"/>
          <w:w w:val="95"/>
        </w:rPr>
        <w:t xml:space="preserve"> </w:t>
      </w:r>
      <w:r>
        <w:rPr>
          <w:w w:val="95"/>
        </w:rPr>
        <w:t>provides</w:t>
      </w:r>
      <w:r>
        <w:rPr>
          <w:spacing w:val="-25"/>
          <w:w w:val="95"/>
        </w:rPr>
        <w:t xml:space="preserve"> </w:t>
      </w:r>
      <w:r>
        <w:rPr>
          <w:w w:val="95"/>
        </w:rPr>
        <w:t>services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stub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AS5.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simplicity</w:t>
      </w:r>
      <w:r>
        <w:rPr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explanation,</w:t>
      </w:r>
      <w:r>
        <w:rPr>
          <w:spacing w:val="-7"/>
          <w:w w:val="90"/>
        </w:rPr>
        <w:t xml:space="preserve"> </w:t>
      </w:r>
      <w:r>
        <w:rPr>
          <w:w w:val="90"/>
        </w:rPr>
        <w:t>we</w:t>
      </w:r>
      <w:r>
        <w:rPr>
          <w:spacing w:val="-8"/>
          <w:w w:val="90"/>
        </w:rPr>
        <w:t xml:space="preserve"> </w:t>
      </w:r>
      <w:r>
        <w:rPr>
          <w:w w:val="90"/>
        </w:rPr>
        <w:t>show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single</w:t>
      </w:r>
      <w:r>
        <w:rPr>
          <w:spacing w:val="-7"/>
          <w:w w:val="90"/>
        </w:rPr>
        <w:t xml:space="preserve"> </w:t>
      </w:r>
      <w:r>
        <w:rPr>
          <w:w w:val="90"/>
        </w:rPr>
        <w:t>border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router </w:t>
      </w:r>
      <w:r>
        <w:rPr>
          <w:w w:val="95"/>
        </w:rPr>
        <w:t>between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AS.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provider</w:t>
      </w:r>
      <w:r>
        <w:rPr>
          <w:spacing w:val="-10"/>
          <w:w w:val="95"/>
        </w:rPr>
        <w:t xml:space="preserve"> </w:t>
      </w:r>
      <w:r>
        <w:rPr>
          <w:w w:val="95"/>
        </w:rPr>
        <w:t>customer</w:t>
      </w:r>
      <w:r>
        <w:rPr>
          <w:spacing w:val="-10"/>
          <w:w w:val="95"/>
        </w:rPr>
        <w:t xml:space="preserve"> </w:t>
      </w:r>
      <w:r>
        <w:rPr>
          <w:w w:val="95"/>
        </w:rPr>
        <w:t>relationship</w:t>
      </w:r>
      <w:r>
        <w:rPr>
          <w:spacing w:val="-10"/>
          <w:w w:val="95"/>
        </w:rPr>
        <w:t xml:space="preserve"> </w:t>
      </w:r>
      <w:r>
        <w:rPr>
          <w:w w:val="95"/>
        </w:rPr>
        <w:t>among AS,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provider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has</w:t>
      </w:r>
      <w:r>
        <w:rPr>
          <w:spacing w:val="-28"/>
          <w:w w:val="95"/>
        </w:rPr>
        <w:t xml:space="preserve"> </w:t>
      </w:r>
      <w:r>
        <w:rPr>
          <w:w w:val="95"/>
        </w:rPr>
        <w:t>more</w:t>
      </w:r>
      <w:r>
        <w:rPr>
          <w:spacing w:val="-27"/>
          <w:w w:val="95"/>
        </w:rPr>
        <w:t xml:space="preserve"> </w:t>
      </w:r>
      <w:r>
        <w:rPr>
          <w:w w:val="95"/>
        </w:rPr>
        <w:t>knowledge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networks</w:t>
      </w:r>
      <w:r>
        <w:rPr>
          <w:spacing w:val="-28"/>
          <w:w w:val="95"/>
        </w:rPr>
        <w:t xml:space="preserve"> </w:t>
      </w:r>
      <w:r>
        <w:rPr>
          <w:w w:val="95"/>
        </w:rPr>
        <w:t>than</w:t>
      </w:r>
      <w:r>
        <w:rPr>
          <w:spacing w:val="-28"/>
          <w:w w:val="95"/>
        </w:rPr>
        <w:t xml:space="preserve"> </w:t>
      </w:r>
      <w:r>
        <w:rPr>
          <w:w w:val="95"/>
        </w:rPr>
        <w:t>a customer</w:t>
      </w:r>
      <w:r>
        <w:rPr>
          <w:spacing w:val="-14"/>
          <w:w w:val="95"/>
        </w:rPr>
        <w:t xml:space="preserve"> </w:t>
      </w:r>
      <w:r>
        <w:rPr>
          <w:w w:val="95"/>
        </w:rPr>
        <w:t>AS.</w:t>
      </w:r>
      <w:r>
        <w:rPr>
          <w:spacing w:val="-14"/>
          <w:w w:val="95"/>
        </w:rPr>
        <w:t xml:space="preserve"> </w:t>
      </w:r>
      <w:r>
        <w:rPr>
          <w:w w:val="95"/>
        </w:rPr>
        <w:t>Hence,</w:t>
      </w:r>
      <w:r>
        <w:rPr>
          <w:spacing w:val="-12"/>
          <w:w w:val="95"/>
        </w:rPr>
        <w:t xml:space="preserve"> </w:t>
      </w:r>
      <w:r>
        <w:rPr>
          <w:w w:val="95"/>
        </w:rPr>
        <w:t>when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border</w:t>
      </w:r>
      <w:r>
        <w:rPr>
          <w:spacing w:val="-14"/>
          <w:w w:val="95"/>
        </w:rPr>
        <w:t xml:space="preserve"> </w:t>
      </w:r>
      <w:r>
        <w:rPr>
          <w:w w:val="95"/>
        </w:rPr>
        <w:t>router</w:t>
      </w:r>
      <w:r>
        <w:rPr>
          <w:spacing w:val="-13"/>
          <w:w w:val="95"/>
        </w:rPr>
        <w:t xml:space="preserve"> </w:t>
      </w:r>
      <w:r>
        <w:rPr>
          <w:w w:val="95"/>
        </w:rPr>
        <w:t>at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customer AS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unable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resolve</w:t>
      </w:r>
      <w:r>
        <w:rPr>
          <w:spacing w:val="-32"/>
          <w:w w:val="95"/>
        </w:rPr>
        <w:t xml:space="preserve"> </w:t>
      </w:r>
      <w:r>
        <w:rPr>
          <w:w w:val="95"/>
        </w:rPr>
        <w:t>an</w:t>
      </w:r>
      <w:r>
        <w:rPr>
          <w:spacing w:val="-32"/>
          <w:w w:val="95"/>
        </w:rPr>
        <w:t xml:space="preserve"> </w:t>
      </w:r>
      <w:r>
        <w:rPr>
          <w:w w:val="95"/>
        </w:rPr>
        <w:t>IP</w:t>
      </w:r>
      <w:r>
        <w:rPr>
          <w:spacing w:val="-32"/>
          <w:w w:val="95"/>
        </w:rPr>
        <w:t xml:space="preserve"> </w:t>
      </w:r>
      <w:r>
        <w:rPr>
          <w:w w:val="95"/>
        </w:rPr>
        <w:t>address</w:t>
      </w:r>
      <w:r>
        <w:rPr>
          <w:spacing w:val="-33"/>
          <w:w w:val="95"/>
        </w:rPr>
        <w:t xml:space="preserve"> </w:t>
      </w:r>
      <w:r>
        <w:rPr>
          <w:w w:val="95"/>
        </w:rPr>
        <w:t>it</w:t>
      </w:r>
      <w:r>
        <w:rPr>
          <w:spacing w:val="-32"/>
          <w:w w:val="95"/>
        </w:rPr>
        <w:t xml:space="preserve"> </w:t>
      </w:r>
      <w:r>
        <w:rPr>
          <w:w w:val="95"/>
        </w:rPr>
        <w:t>will</w:t>
      </w:r>
      <w:r>
        <w:rPr>
          <w:spacing w:val="-32"/>
          <w:w w:val="95"/>
        </w:rPr>
        <w:t xml:space="preserve"> </w:t>
      </w:r>
      <w:r>
        <w:rPr>
          <w:w w:val="95"/>
        </w:rPr>
        <w:t>forward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query </w:t>
      </w:r>
      <w:r>
        <w:t>to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border</w:t>
      </w:r>
      <w:r>
        <w:rPr>
          <w:spacing w:val="-14"/>
        </w:rPr>
        <w:t xml:space="preserve"> </w:t>
      </w:r>
      <w:r>
        <w:t>router</w:t>
      </w:r>
      <w:r>
        <w:rPr>
          <w:spacing w:val="-14"/>
        </w:rPr>
        <w:t xml:space="preserve"> </w:t>
      </w:r>
      <w:r>
        <w:t>connecting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provider</w:t>
      </w:r>
      <w:r>
        <w:rPr>
          <w:spacing w:val="-14"/>
        </w:rPr>
        <w:t xml:space="preserve"> </w:t>
      </w:r>
      <w:r>
        <w:t>AS.</w:t>
      </w:r>
      <w:ins w:id="32" w:author="Nirmala Shenoy" w:date="2022-05-09T12:37:00Z">
        <w:r w:rsidR="00301FEB">
          <w:t xml:space="preserve"> </w:t>
        </w:r>
      </w:ins>
    </w:p>
    <w:p w:rsidR="00FC3AD9" w:rsidRDefault="00386B3A">
      <w:pPr>
        <w:pStyle w:val="BodyText"/>
        <w:spacing w:line="213" w:lineRule="auto"/>
        <w:ind w:left="108" w:right="103" w:firstLine="206"/>
      </w:pPr>
      <w:r>
        <w:t>In</w:t>
      </w:r>
      <w:r>
        <w:rPr>
          <w:spacing w:val="-30"/>
        </w:rPr>
        <w:t xml:space="preserve"> </w:t>
      </w:r>
      <w:r>
        <w:t>Fig.</w:t>
      </w:r>
      <w:r>
        <w:rPr>
          <w:spacing w:val="-29"/>
        </w:rPr>
        <w:t xml:space="preserve"> </w:t>
      </w:r>
      <w:hyperlink w:anchor="_bookmark2" w:history="1">
        <w:r>
          <w:t>3,</w:t>
        </w:r>
        <w:r>
          <w:rPr>
            <w:spacing w:val="-30"/>
          </w:rPr>
          <w:t xml:space="preserve"> </w:t>
        </w:r>
      </w:hyperlink>
      <w:r>
        <w:t>to</w:t>
      </w:r>
      <w:r>
        <w:rPr>
          <w:spacing w:val="-29"/>
        </w:rPr>
        <w:t xml:space="preserve"> </w:t>
      </w:r>
      <w:r>
        <w:t>forward</w:t>
      </w:r>
      <w:r>
        <w:rPr>
          <w:spacing w:val="-29"/>
        </w:rPr>
        <w:t xml:space="preserve"> </w:t>
      </w:r>
      <w:r>
        <w:t>an</w:t>
      </w:r>
      <w:r>
        <w:rPr>
          <w:spacing w:val="-30"/>
        </w:rPr>
        <w:t xml:space="preserve"> </w:t>
      </w:r>
      <w:r>
        <w:t>IP</w:t>
      </w:r>
      <w:r>
        <w:rPr>
          <w:spacing w:val="-29"/>
        </w:rPr>
        <w:t xml:space="preserve"> </w:t>
      </w:r>
      <w:r>
        <w:t>packet</w:t>
      </w:r>
      <w:r>
        <w:rPr>
          <w:spacing w:val="-29"/>
        </w:rPr>
        <w:t xml:space="preserve"> </w:t>
      </w:r>
      <w:r>
        <w:t>between</w:t>
      </w:r>
      <w:r>
        <w:rPr>
          <w:spacing w:val="-30"/>
        </w:rPr>
        <w:t xml:space="preserve"> </w:t>
      </w:r>
      <w:r>
        <w:t>AS1</w:t>
      </w:r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 xml:space="preserve">AS2,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packet</w:t>
      </w:r>
      <w:r>
        <w:rPr>
          <w:spacing w:val="-28"/>
          <w:w w:val="95"/>
        </w:rPr>
        <w:t xml:space="preserve"> </w:t>
      </w:r>
      <w:r>
        <w:rPr>
          <w:w w:val="95"/>
        </w:rPr>
        <w:t>will</w:t>
      </w:r>
      <w:r>
        <w:rPr>
          <w:spacing w:val="-28"/>
          <w:w w:val="95"/>
        </w:rPr>
        <w:t xml:space="preserve"> </w:t>
      </w:r>
      <w:r>
        <w:rPr>
          <w:w w:val="95"/>
        </w:rPr>
        <w:t>be</w:t>
      </w:r>
      <w:r>
        <w:rPr>
          <w:spacing w:val="-28"/>
          <w:w w:val="95"/>
        </w:rPr>
        <w:t xml:space="preserve"> </w:t>
      </w:r>
      <w:r>
        <w:rPr>
          <w:w w:val="95"/>
        </w:rPr>
        <w:t>forwarded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BR1–BR3_1–BR3_2–</w:t>
      </w:r>
      <w:r>
        <w:rPr>
          <w:spacing w:val="-28"/>
          <w:w w:val="95"/>
        </w:rPr>
        <w:t xml:space="preserve"> </w:t>
      </w:r>
      <w:r>
        <w:rPr>
          <w:w w:val="95"/>
        </w:rPr>
        <w:t>BR2.</w:t>
      </w:r>
      <w:r>
        <w:rPr>
          <w:spacing w:val="-28"/>
          <w:w w:val="95"/>
        </w:rPr>
        <w:t xml:space="preserve"> </w:t>
      </w:r>
      <w:r>
        <w:rPr>
          <w:spacing w:val="-7"/>
          <w:w w:val="95"/>
        </w:rPr>
        <w:t xml:space="preserve">To </w:t>
      </w:r>
      <w:r>
        <w:rPr>
          <w:w w:val="95"/>
        </w:rPr>
        <w:t>forward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IP</w:t>
      </w:r>
      <w:r>
        <w:rPr>
          <w:spacing w:val="-17"/>
          <w:w w:val="95"/>
        </w:rPr>
        <w:t xml:space="preserve"> </w:t>
      </w:r>
      <w:r>
        <w:rPr>
          <w:w w:val="95"/>
        </w:rPr>
        <w:t>packet</w:t>
      </w:r>
      <w:r>
        <w:rPr>
          <w:spacing w:val="-17"/>
          <w:w w:val="95"/>
        </w:rPr>
        <w:t xml:space="preserve"> </w:t>
      </w:r>
      <w:r>
        <w:rPr>
          <w:w w:val="95"/>
        </w:rPr>
        <w:t>from</w:t>
      </w:r>
      <w:r>
        <w:rPr>
          <w:spacing w:val="-17"/>
          <w:w w:val="95"/>
        </w:rPr>
        <w:t xml:space="preserve"> </w:t>
      </w:r>
      <w:r>
        <w:rPr>
          <w:w w:val="95"/>
        </w:rPr>
        <w:t>AS1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AS5,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IP</w:t>
      </w:r>
      <w:r>
        <w:rPr>
          <w:spacing w:val="-17"/>
          <w:w w:val="95"/>
        </w:rPr>
        <w:t xml:space="preserve"> </w:t>
      </w:r>
      <w:r>
        <w:rPr>
          <w:w w:val="95"/>
        </w:rPr>
        <w:t>packet</w:t>
      </w:r>
      <w:r>
        <w:rPr>
          <w:spacing w:val="-17"/>
          <w:w w:val="95"/>
        </w:rPr>
        <w:t xml:space="preserve"> </w:t>
      </w:r>
      <w:r>
        <w:rPr>
          <w:w w:val="95"/>
        </w:rPr>
        <w:t>will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be </w:t>
      </w:r>
      <w:r>
        <w:rPr>
          <w:w w:val="90"/>
        </w:rPr>
        <w:t>routed through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BR1—BR3_1—BR3_3—BR4_1—BR4_2—BR5. </w:t>
      </w:r>
      <w:r>
        <w:t>The</w:t>
      </w:r>
      <w:r>
        <w:rPr>
          <w:spacing w:val="-24"/>
        </w:rPr>
        <w:t xml:space="preserve"> </w:t>
      </w:r>
      <w:r>
        <w:t>routing</w:t>
      </w:r>
      <w:r>
        <w:rPr>
          <w:spacing w:val="-23"/>
        </w:rPr>
        <w:t xml:space="preserve"> </w:t>
      </w:r>
      <w:r>
        <w:t>between</w:t>
      </w:r>
      <w:r>
        <w:rPr>
          <w:spacing w:val="-24"/>
        </w:rPr>
        <w:t xml:space="preserve"> </w:t>
      </w:r>
      <w:r>
        <w:t>border</w:t>
      </w:r>
      <w:r>
        <w:rPr>
          <w:spacing w:val="-23"/>
        </w:rPr>
        <w:t xml:space="preserve"> </w:t>
      </w:r>
      <w:r>
        <w:t>routers</w:t>
      </w:r>
      <w:r>
        <w:rPr>
          <w:spacing w:val="-23"/>
        </w:rPr>
        <w:t xml:space="preserve"> </w:t>
      </w:r>
      <w:r>
        <w:t>belonging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one</w:t>
      </w:r>
      <w:r>
        <w:rPr>
          <w:spacing w:val="-23"/>
        </w:rPr>
        <w:t xml:space="preserve"> </w:t>
      </w:r>
      <w:r>
        <w:t xml:space="preserve">AS </w:t>
      </w:r>
      <w:r>
        <w:rPr>
          <w:w w:val="95"/>
        </w:rPr>
        <w:t>will</w:t>
      </w:r>
      <w:r>
        <w:rPr>
          <w:spacing w:val="-18"/>
          <w:w w:val="95"/>
        </w:rPr>
        <w:t xml:space="preserve"> </w:t>
      </w:r>
      <w:r>
        <w:rPr>
          <w:w w:val="95"/>
        </w:rPr>
        <w:t>follow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EIBP</w:t>
      </w:r>
      <w:r>
        <w:rPr>
          <w:spacing w:val="-18"/>
          <w:w w:val="95"/>
        </w:rPr>
        <w:t xml:space="preserve"> </w:t>
      </w:r>
      <w:r>
        <w:rPr>
          <w:w w:val="95"/>
        </w:rPr>
        <w:t>address</w:t>
      </w:r>
      <w:r>
        <w:rPr>
          <w:spacing w:val="-17"/>
          <w:w w:val="95"/>
        </w:rPr>
        <w:t xml:space="preserve"> </w:t>
      </w:r>
      <w:r>
        <w:rPr>
          <w:w w:val="95"/>
        </w:rPr>
        <w:t>based</w:t>
      </w:r>
      <w:r>
        <w:rPr>
          <w:spacing w:val="-17"/>
          <w:w w:val="95"/>
        </w:rPr>
        <w:t xml:space="preserve"> </w:t>
      </w:r>
      <w:r>
        <w:rPr>
          <w:w w:val="95"/>
        </w:rPr>
        <w:t>forwarding.</w:t>
      </w:r>
      <w:r>
        <w:rPr>
          <w:spacing w:val="-17"/>
          <w:w w:val="95"/>
        </w:rPr>
        <w:t xml:space="preserve"> </w:t>
      </w:r>
      <w:r>
        <w:rPr>
          <w:spacing w:val="-7"/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forward </w:t>
      </w:r>
      <w:r>
        <w:rPr>
          <w:w w:val="90"/>
        </w:rPr>
        <w:t>between</w:t>
      </w:r>
      <w:r>
        <w:rPr>
          <w:spacing w:val="-11"/>
          <w:w w:val="90"/>
        </w:rPr>
        <w:t xml:space="preserve"> </w:t>
      </w:r>
      <w:r>
        <w:rPr>
          <w:w w:val="90"/>
        </w:rPr>
        <w:t>border</w:t>
      </w:r>
      <w:r>
        <w:rPr>
          <w:spacing w:val="-11"/>
          <w:w w:val="90"/>
        </w:rPr>
        <w:t xml:space="preserve"> </w:t>
      </w:r>
      <w:r>
        <w:rPr>
          <w:w w:val="90"/>
        </w:rPr>
        <w:t>routers</w:t>
      </w:r>
      <w:r>
        <w:rPr>
          <w:spacing w:val="-10"/>
          <w:w w:val="90"/>
        </w:rPr>
        <w:t xml:space="preserve"> </w:t>
      </w:r>
      <w:r>
        <w:rPr>
          <w:w w:val="90"/>
        </w:rPr>
        <w:t>belonging</w:t>
      </w:r>
      <w:r>
        <w:rPr>
          <w:spacing w:val="-11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different</w:t>
      </w:r>
      <w:r>
        <w:rPr>
          <w:spacing w:val="-11"/>
          <w:w w:val="90"/>
        </w:rPr>
        <w:t xml:space="preserve"> </w:t>
      </w:r>
      <w:r>
        <w:rPr>
          <w:w w:val="90"/>
        </w:rPr>
        <w:t>AS,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routers </w:t>
      </w:r>
      <w:r>
        <w:t>will</w:t>
      </w:r>
      <w:r>
        <w:rPr>
          <w:spacing w:val="-20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neighbor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information.</w:t>
      </w:r>
      <w:r>
        <w:rPr>
          <w:spacing w:val="-20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neighbor</w:t>
      </w:r>
      <w:r>
        <w:rPr>
          <w:spacing w:val="-20"/>
        </w:rPr>
        <w:t xml:space="preserve"> </w:t>
      </w:r>
      <w:r>
        <w:t xml:space="preserve">AS </w:t>
      </w:r>
      <w:r>
        <w:rPr>
          <w:w w:val="95"/>
        </w:rPr>
        <w:t>information</w:t>
      </w:r>
      <w:r>
        <w:rPr>
          <w:spacing w:val="-33"/>
          <w:w w:val="95"/>
        </w:rPr>
        <w:t xml:space="preserve"> </w:t>
      </w:r>
      <w:r>
        <w:rPr>
          <w:w w:val="95"/>
        </w:rPr>
        <w:t>does</w:t>
      </w:r>
      <w:r>
        <w:rPr>
          <w:spacing w:val="-33"/>
          <w:w w:val="95"/>
        </w:rPr>
        <w:t xml:space="preserve"> </w:t>
      </w:r>
      <w:r>
        <w:rPr>
          <w:w w:val="95"/>
        </w:rPr>
        <w:t>not</w:t>
      </w:r>
      <w:r>
        <w:rPr>
          <w:spacing w:val="-33"/>
          <w:w w:val="95"/>
        </w:rPr>
        <w:t xml:space="preserve"> </w:t>
      </w:r>
      <w:r>
        <w:rPr>
          <w:w w:val="95"/>
        </w:rPr>
        <w:t>have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information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destination IP</w:t>
      </w:r>
      <w:r>
        <w:rPr>
          <w:spacing w:val="-17"/>
          <w:w w:val="95"/>
        </w:rPr>
        <w:t xml:space="preserve"> </w:t>
      </w:r>
      <w:r>
        <w:rPr>
          <w:w w:val="95"/>
        </w:rPr>
        <w:t>network,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packet</w:t>
      </w:r>
      <w:r>
        <w:rPr>
          <w:spacing w:val="-17"/>
          <w:w w:val="95"/>
        </w:rPr>
        <w:t xml:space="preserve"> </w:t>
      </w:r>
      <w:r>
        <w:rPr>
          <w:w w:val="95"/>
        </w:rPr>
        <w:t>will</w:t>
      </w:r>
      <w:r>
        <w:rPr>
          <w:spacing w:val="-17"/>
          <w:w w:val="95"/>
        </w:rPr>
        <w:t xml:space="preserve">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forwarded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border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router </w:t>
      </w:r>
      <w:r>
        <w:t>connecting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provider</w:t>
      </w:r>
      <w:r>
        <w:rPr>
          <w:spacing w:val="-18"/>
        </w:rPr>
        <w:t xml:space="preserve"> </w:t>
      </w:r>
      <w:r>
        <w:t>AS.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proposed</w:t>
      </w:r>
      <w:r>
        <w:rPr>
          <w:spacing w:val="-19"/>
        </w:rPr>
        <w:t xml:space="preserve"> </w:t>
      </w:r>
      <w:r>
        <w:t>scheme</w:t>
      </w:r>
      <w:r>
        <w:rPr>
          <w:spacing w:val="-18"/>
        </w:rPr>
        <w:t xml:space="preserve"> </w:t>
      </w:r>
      <w:r>
        <w:t xml:space="preserve">does </w:t>
      </w:r>
      <w:r>
        <w:rPr>
          <w:w w:val="90"/>
        </w:rPr>
        <w:t xml:space="preserve">not require Internet-wide flooding. </w:t>
      </w:r>
      <w:r>
        <w:rPr>
          <w:spacing w:val="-3"/>
          <w:w w:val="90"/>
        </w:rPr>
        <w:t xml:space="preserve">However, </w:t>
      </w:r>
      <w:r>
        <w:rPr>
          <w:w w:val="90"/>
        </w:rPr>
        <w:t xml:space="preserve">currently there </w:t>
      </w:r>
      <w:r>
        <w:t>are</w:t>
      </w:r>
      <w:r>
        <w:rPr>
          <w:spacing w:val="-25"/>
        </w:rPr>
        <w:t xml:space="preserve"> </w:t>
      </w:r>
      <w:r>
        <w:t>several</w:t>
      </w:r>
      <w:r>
        <w:rPr>
          <w:spacing w:val="-24"/>
        </w:rPr>
        <w:t xml:space="preserve"> </w:t>
      </w:r>
      <w:r>
        <w:t>implementations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govern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routing</w:t>
      </w:r>
      <w:r>
        <w:rPr>
          <w:spacing w:val="-24"/>
        </w:rPr>
        <w:t xml:space="preserve"> </w:t>
      </w:r>
      <w:r>
        <w:t xml:space="preserve">and </w:t>
      </w:r>
      <w:r>
        <w:rPr>
          <w:w w:val="95"/>
        </w:rPr>
        <w:t>forwarding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IP</w:t>
      </w:r>
      <w:r>
        <w:rPr>
          <w:spacing w:val="-16"/>
          <w:w w:val="95"/>
        </w:rPr>
        <w:t xml:space="preserve"> </w:t>
      </w:r>
      <w:r>
        <w:rPr>
          <w:w w:val="95"/>
        </w:rPr>
        <w:t>packets</w:t>
      </w:r>
      <w:r>
        <w:rPr>
          <w:spacing w:val="-17"/>
          <w:w w:val="95"/>
        </w:rPr>
        <w:t xml:space="preserve"> </w:t>
      </w:r>
      <w:r>
        <w:rPr>
          <w:w w:val="95"/>
        </w:rPr>
        <w:t>across</w:t>
      </w:r>
      <w:r>
        <w:rPr>
          <w:spacing w:val="-16"/>
          <w:w w:val="95"/>
        </w:rPr>
        <w:t xml:space="preserve"> </w:t>
      </w:r>
      <w:r>
        <w:rPr>
          <w:w w:val="95"/>
        </w:rPr>
        <w:t>ISP</w:t>
      </w:r>
      <w:r>
        <w:rPr>
          <w:spacing w:val="-16"/>
          <w:w w:val="95"/>
        </w:rPr>
        <w:t xml:space="preserve"> </w:t>
      </w:r>
      <w:r>
        <w:rPr>
          <w:w w:val="95"/>
        </w:rPr>
        <w:t>AS.</w:t>
      </w:r>
      <w:r>
        <w:rPr>
          <w:spacing w:val="-17"/>
          <w:w w:val="95"/>
        </w:rPr>
        <w:t xml:space="preserve"> </w:t>
      </w:r>
      <w:r>
        <w:rPr>
          <w:spacing w:val="-8"/>
          <w:w w:val="95"/>
        </w:rPr>
        <w:t>We</w:t>
      </w:r>
      <w:r>
        <w:rPr>
          <w:spacing w:val="-16"/>
          <w:w w:val="95"/>
        </w:rPr>
        <w:t xml:space="preserve"> </w:t>
      </w:r>
      <w:r>
        <w:rPr>
          <w:w w:val="95"/>
        </w:rPr>
        <w:t>will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investigate </w:t>
      </w:r>
      <w:r>
        <w:t>them in our future</w:t>
      </w:r>
      <w:r>
        <w:rPr>
          <w:spacing w:val="-16"/>
        </w:rPr>
        <w:t xml:space="preserve"> </w:t>
      </w:r>
      <w:r>
        <w:t>work.</w:t>
      </w:r>
    </w:p>
    <w:p w:rsidR="00FC3AD9" w:rsidRDefault="00FC3AD9">
      <w:pPr>
        <w:pStyle w:val="BodyText"/>
        <w:jc w:val="left"/>
        <w:rPr>
          <w:sz w:val="28"/>
        </w:rPr>
      </w:pPr>
    </w:p>
    <w:p w:rsidR="00FC3AD9" w:rsidRDefault="00FC3AD9">
      <w:pPr>
        <w:pStyle w:val="BodyText"/>
        <w:spacing w:before="9"/>
        <w:jc w:val="left"/>
        <w:rPr>
          <w:sz w:val="31"/>
        </w:rPr>
      </w:pPr>
    </w:p>
    <w:p w:rsidR="00FC3AD9" w:rsidRDefault="00386B3A">
      <w:pPr>
        <w:pStyle w:val="Heading2"/>
        <w:numPr>
          <w:ilvl w:val="0"/>
          <w:numId w:val="3"/>
        </w:numPr>
        <w:tabs>
          <w:tab w:val="left" w:pos="478"/>
          <w:tab w:val="left" w:pos="479"/>
        </w:tabs>
        <w:ind w:left="478"/>
      </w:pPr>
      <w:bookmarkStart w:id="33" w:name="5_Testing_Inter-AS_EIBP"/>
      <w:bookmarkEnd w:id="33"/>
      <w:r>
        <w:t>TESTING INTER-AS</w:t>
      </w:r>
      <w:r>
        <w:rPr>
          <w:spacing w:val="-12"/>
        </w:rPr>
        <w:t xml:space="preserve"> </w:t>
      </w:r>
      <w:r>
        <w:t>EIBP</w:t>
      </w:r>
    </w:p>
    <w:p w:rsidR="00FC3AD9" w:rsidRDefault="00386B3A">
      <w:pPr>
        <w:pStyle w:val="BodyText"/>
        <w:spacing w:before="41" w:line="213" w:lineRule="auto"/>
        <w:ind w:left="108" w:right="100" w:firstLine="7"/>
      </w:pPr>
      <w:r>
        <w:t>In</w:t>
      </w:r>
      <w:r>
        <w:rPr>
          <w:spacing w:val="-13"/>
        </w:rPr>
        <w:t xml:space="preserve"> </w:t>
      </w:r>
      <w:r>
        <w:t>Fig.</w:t>
      </w:r>
      <w:r>
        <w:rPr>
          <w:spacing w:val="-13"/>
        </w:rPr>
        <w:t xml:space="preserve"> </w:t>
      </w:r>
      <w:hyperlink w:anchor="_bookmark3" w:history="1">
        <w:r>
          <w:t>4</w:t>
        </w:r>
        <w:r>
          <w:rPr>
            <w:spacing w:val="-13"/>
          </w:rPr>
          <w:t xml:space="preserve"> </w:t>
        </w:r>
      </w:hyperlink>
      <w:r>
        <w:t>we</w:t>
      </w:r>
      <w:r>
        <w:rPr>
          <w:spacing w:val="-13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EIBP</w:t>
      </w:r>
      <w:r>
        <w:rPr>
          <w:spacing w:val="-13"/>
        </w:rPr>
        <w:t xml:space="preserve"> </w:t>
      </w:r>
      <w:r>
        <w:t>implemented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the </w:t>
      </w:r>
      <w:r>
        <w:rPr>
          <w:w w:val="95"/>
        </w:rPr>
        <w:t>border</w:t>
      </w:r>
      <w:r>
        <w:rPr>
          <w:spacing w:val="-25"/>
          <w:w w:val="95"/>
        </w:rPr>
        <w:t xml:space="preserve"> </w:t>
      </w:r>
      <w:r>
        <w:rPr>
          <w:w w:val="95"/>
        </w:rPr>
        <w:t>routers</w:t>
      </w:r>
      <w:r>
        <w:rPr>
          <w:spacing w:val="-24"/>
          <w:w w:val="95"/>
        </w:rPr>
        <w:t xml:space="preserve"> </w:t>
      </w:r>
      <w:r>
        <w:rPr>
          <w:w w:val="95"/>
        </w:rPr>
        <w:t>connecting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two</w:t>
      </w:r>
      <w:r>
        <w:rPr>
          <w:spacing w:val="-24"/>
          <w:w w:val="95"/>
        </w:rPr>
        <w:t xml:space="preserve"> </w:t>
      </w:r>
      <w:r>
        <w:rPr>
          <w:w w:val="95"/>
        </w:rPr>
        <w:t>AS.</w:t>
      </w:r>
      <w:r>
        <w:rPr>
          <w:spacing w:val="-25"/>
          <w:w w:val="95"/>
        </w:rPr>
        <w:t xml:space="preserve"> </w:t>
      </w:r>
      <w:r>
        <w:rPr>
          <w:w w:val="95"/>
        </w:rPr>
        <w:t>Earlier</w:t>
      </w:r>
      <w:r>
        <w:rPr>
          <w:spacing w:val="-25"/>
          <w:w w:val="95"/>
        </w:rPr>
        <w:t xml:space="preserve"> </w:t>
      </w:r>
      <w:r>
        <w:rPr>
          <w:w w:val="95"/>
        </w:rPr>
        <w:t>we</w:t>
      </w:r>
      <w:r>
        <w:rPr>
          <w:spacing w:val="-24"/>
          <w:w w:val="95"/>
        </w:rPr>
        <w:t xml:space="preserve"> </w:t>
      </w:r>
      <w:r>
        <w:rPr>
          <w:w w:val="95"/>
        </w:rPr>
        <w:t>stated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that </w:t>
      </w:r>
      <w:r>
        <w:t>when</w:t>
      </w:r>
      <w:r>
        <w:rPr>
          <w:spacing w:val="-19"/>
        </w:rPr>
        <w:t xml:space="preserve"> </w:t>
      </w:r>
      <w:r>
        <w:t>deploying</w:t>
      </w:r>
      <w:r>
        <w:rPr>
          <w:spacing w:val="-19"/>
        </w:rPr>
        <w:t xml:space="preserve"> </w:t>
      </w:r>
      <w:r>
        <w:t>EIBP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GENI</w:t>
      </w:r>
      <w:r>
        <w:rPr>
          <w:spacing w:val="-19"/>
        </w:rPr>
        <w:t xml:space="preserve"> </w:t>
      </w:r>
      <w:r>
        <w:t>routers,</w:t>
      </w:r>
      <w:r>
        <w:rPr>
          <w:spacing w:val="-19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configure</w:t>
      </w:r>
      <w:r>
        <w:rPr>
          <w:spacing w:val="-19"/>
        </w:rPr>
        <w:t xml:space="preserve"> </w:t>
      </w:r>
      <w:r>
        <w:t>the routers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Tier</w:t>
      </w:r>
      <w:r>
        <w:rPr>
          <w:spacing w:val="-13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3.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border</w:t>
      </w:r>
      <w:r>
        <w:rPr>
          <w:spacing w:val="-13"/>
        </w:rPr>
        <w:t xml:space="preserve"> </w:t>
      </w:r>
      <w:r>
        <w:t>routers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 xml:space="preserve">con- </w:t>
      </w:r>
      <w:r>
        <w:rPr>
          <w:w w:val="95"/>
        </w:rPr>
        <w:t>figured</w:t>
      </w:r>
      <w:r>
        <w:rPr>
          <w:spacing w:val="-15"/>
          <w:w w:val="95"/>
        </w:rPr>
        <w:t xml:space="preserve"> </w:t>
      </w:r>
      <w:r>
        <w:rPr>
          <w:w w:val="95"/>
        </w:rPr>
        <w:t>so</w:t>
      </w:r>
      <w:r>
        <w:rPr>
          <w:spacing w:val="-15"/>
          <w:w w:val="95"/>
        </w:rPr>
        <w:t xml:space="preserve"> </w:t>
      </w:r>
      <w:r>
        <w:rPr>
          <w:w w:val="95"/>
        </w:rPr>
        <w:t>they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aware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w w:val="95"/>
        </w:rPr>
        <w:t>they</w:t>
      </w:r>
      <w:r>
        <w:rPr>
          <w:spacing w:val="-15"/>
          <w:w w:val="95"/>
        </w:rPr>
        <w:t xml:space="preserve"> </w:t>
      </w:r>
      <w:r>
        <w:rPr>
          <w:w w:val="95"/>
        </w:rPr>
        <w:t>connect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two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and have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perform</w:t>
      </w:r>
      <w:r>
        <w:rPr>
          <w:spacing w:val="-33"/>
          <w:w w:val="95"/>
        </w:rPr>
        <w:t xml:space="preserve"> </w:t>
      </w:r>
      <w:r>
        <w:rPr>
          <w:w w:val="95"/>
        </w:rPr>
        <w:t>routing</w:t>
      </w:r>
      <w:r>
        <w:rPr>
          <w:spacing w:val="-33"/>
          <w:w w:val="95"/>
        </w:rPr>
        <w:t xml:space="preserve"> </w:t>
      </w:r>
      <w:r>
        <w:rPr>
          <w:w w:val="95"/>
        </w:rPr>
        <w:t>between</w:t>
      </w:r>
      <w:r>
        <w:rPr>
          <w:spacing w:val="-33"/>
          <w:w w:val="95"/>
        </w:rPr>
        <w:t xml:space="preserve"> </w:t>
      </w:r>
      <w:r>
        <w:rPr>
          <w:w w:val="95"/>
        </w:rPr>
        <w:t>two</w:t>
      </w:r>
      <w:r>
        <w:rPr>
          <w:spacing w:val="-33"/>
          <w:w w:val="95"/>
        </w:rPr>
        <w:t xml:space="preserve"> </w:t>
      </w:r>
      <w:r>
        <w:rPr>
          <w:w w:val="95"/>
        </w:rPr>
        <w:t>AS.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border</w:t>
      </w:r>
      <w:r>
        <w:rPr>
          <w:spacing w:val="-33"/>
          <w:w w:val="95"/>
        </w:rPr>
        <w:t xml:space="preserve"> </w:t>
      </w:r>
      <w:r>
        <w:rPr>
          <w:w w:val="95"/>
        </w:rPr>
        <w:t>routers establish communications among themselves to exchange the</w:t>
      </w:r>
      <w:r>
        <w:rPr>
          <w:spacing w:val="-32"/>
          <w:w w:val="95"/>
        </w:rPr>
        <w:t xml:space="preserve"> </w:t>
      </w:r>
      <w:r>
        <w:rPr>
          <w:w w:val="95"/>
        </w:rPr>
        <w:t>information</w:t>
      </w:r>
      <w:r>
        <w:rPr>
          <w:spacing w:val="-31"/>
          <w:w w:val="95"/>
        </w:rPr>
        <w:t xml:space="preserve"> </w:t>
      </w:r>
      <w:r>
        <w:rPr>
          <w:w w:val="95"/>
        </w:rPr>
        <w:t>about</w:t>
      </w:r>
      <w:r>
        <w:rPr>
          <w:spacing w:val="-32"/>
          <w:w w:val="95"/>
        </w:rPr>
        <w:t xml:space="preserve"> </w:t>
      </w:r>
      <w:r>
        <w:rPr>
          <w:w w:val="95"/>
        </w:rPr>
        <w:t>IP</w:t>
      </w:r>
      <w:r>
        <w:rPr>
          <w:spacing w:val="-31"/>
          <w:w w:val="95"/>
        </w:rPr>
        <w:t xml:space="preserve"> </w:t>
      </w:r>
      <w:r>
        <w:rPr>
          <w:w w:val="95"/>
        </w:rPr>
        <w:t>networks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neighbor</w:t>
      </w:r>
      <w:r>
        <w:rPr>
          <w:spacing w:val="-31"/>
          <w:w w:val="95"/>
        </w:rPr>
        <w:t xml:space="preserve"> </w:t>
      </w:r>
      <w:r>
        <w:rPr>
          <w:w w:val="95"/>
        </w:rPr>
        <w:t>AS.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Fig. </w:t>
      </w:r>
      <w:hyperlink w:anchor="_bookmark3" w:history="1">
        <w:r>
          <w:rPr>
            <w:w w:val="95"/>
          </w:rPr>
          <w:t>4,</w:t>
        </w:r>
        <w:r>
          <w:rPr>
            <w:spacing w:val="-11"/>
            <w:w w:val="95"/>
          </w:rPr>
          <w:t xml:space="preserve"> </w:t>
        </w:r>
      </w:hyperlink>
      <w:r>
        <w:rPr>
          <w:w w:val="95"/>
        </w:rPr>
        <w:t>BR1,</w:t>
      </w:r>
      <w:r>
        <w:rPr>
          <w:spacing w:val="-10"/>
          <w:w w:val="95"/>
        </w:rPr>
        <w:t xml:space="preserve"> </w:t>
      </w:r>
      <w:r>
        <w:rPr>
          <w:w w:val="95"/>
        </w:rPr>
        <w:t>BR2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configured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interface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connects to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neighbor</w:t>
      </w:r>
      <w:r>
        <w:rPr>
          <w:spacing w:val="-21"/>
          <w:w w:val="95"/>
        </w:rPr>
        <w:t xml:space="preserve"> </w:t>
      </w:r>
      <w:r>
        <w:rPr>
          <w:w w:val="95"/>
        </w:rPr>
        <w:t>AS.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core</w:t>
      </w:r>
      <w:r>
        <w:rPr>
          <w:spacing w:val="-22"/>
          <w:w w:val="95"/>
        </w:rPr>
        <w:t xml:space="preserve"> </w:t>
      </w:r>
      <w:r>
        <w:rPr>
          <w:w w:val="95"/>
        </w:rPr>
        <w:t>routers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each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have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knowl- </w:t>
      </w:r>
      <w:r>
        <w:t>edge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IP</w:t>
      </w:r>
      <w:r>
        <w:rPr>
          <w:spacing w:val="-29"/>
        </w:rPr>
        <w:t xml:space="preserve"> </w:t>
      </w:r>
      <w:r>
        <w:t>networks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AS.</w:t>
      </w:r>
      <w:r>
        <w:rPr>
          <w:spacing w:val="-28"/>
        </w:rPr>
        <w:t xml:space="preserve"> </w:t>
      </w:r>
      <w:r>
        <w:t>Core</w:t>
      </w:r>
      <w:r>
        <w:rPr>
          <w:spacing w:val="-28"/>
        </w:rPr>
        <w:t xml:space="preserve"> </w:t>
      </w:r>
      <w:r>
        <w:t>routers</w:t>
      </w:r>
      <w:r>
        <w:rPr>
          <w:spacing w:val="-29"/>
        </w:rPr>
        <w:t xml:space="preserve"> </w:t>
      </w:r>
      <w:r>
        <w:t>share</w:t>
      </w:r>
      <w:r>
        <w:rPr>
          <w:spacing w:val="-28"/>
        </w:rPr>
        <w:t xml:space="preserve"> </w:t>
      </w:r>
      <w:r>
        <w:t xml:space="preserve">this </w:t>
      </w:r>
      <w:r>
        <w:rPr>
          <w:w w:val="90"/>
        </w:rPr>
        <w:t>information</w:t>
      </w:r>
      <w:r>
        <w:rPr>
          <w:spacing w:val="-7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border</w:t>
      </w:r>
      <w:r>
        <w:rPr>
          <w:spacing w:val="-5"/>
          <w:w w:val="90"/>
        </w:rPr>
        <w:t xml:space="preserve"> </w:t>
      </w:r>
      <w:r>
        <w:rPr>
          <w:w w:val="90"/>
        </w:rPr>
        <w:t>routers.</w:t>
      </w:r>
      <w:r>
        <w:rPr>
          <w:spacing w:val="-6"/>
          <w:w w:val="90"/>
        </w:rPr>
        <w:t xml:space="preserve"> </w:t>
      </w:r>
      <w:r>
        <w:rPr>
          <w:w w:val="90"/>
        </w:rPr>
        <w:t>Thus,</w:t>
      </w:r>
      <w:r>
        <w:rPr>
          <w:spacing w:val="-6"/>
          <w:w w:val="90"/>
        </w:rPr>
        <w:t xml:space="preserve"> </w:t>
      </w:r>
      <w:r>
        <w:rPr>
          <w:w w:val="90"/>
        </w:rPr>
        <w:t>BR1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BR2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pop- </w:t>
      </w:r>
      <w:r>
        <w:t>ulate</w:t>
      </w:r>
      <w:r>
        <w:rPr>
          <w:spacing w:val="-29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intra-AS</w:t>
      </w:r>
      <w:r>
        <w:rPr>
          <w:spacing w:val="-29"/>
        </w:rPr>
        <w:t xml:space="preserve"> </w:t>
      </w:r>
      <w:r>
        <w:t>IP</w:t>
      </w:r>
      <w:r>
        <w:rPr>
          <w:spacing w:val="-28"/>
        </w:rPr>
        <w:t xml:space="preserve"> </w:t>
      </w:r>
      <w:r>
        <w:t>table.</w:t>
      </w:r>
      <w:r>
        <w:rPr>
          <w:spacing w:val="-28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interface</w:t>
      </w:r>
      <w:r>
        <w:rPr>
          <w:spacing w:val="-28"/>
        </w:rPr>
        <w:t xml:space="preserve"> </w:t>
      </w:r>
      <w:r>
        <w:t>connecting</w:t>
      </w:r>
      <w:r>
        <w:rPr>
          <w:spacing w:val="-29"/>
        </w:rPr>
        <w:t xml:space="preserve"> </w:t>
      </w:r>
      <w:r>
        <w:t xml:space="preserve">the </w:t>
      </w:r>
      <w:r>
        <w:rPr>
          <w:w w:val="95"/>
        </w:rPr>
        <w:t>two</w:t>
      </w:r>
      <w:r>
        <w:rPr>
          <w:spacing w:val="-16"/>
          <w:w w:val="95"/>
        </w:rPr>
        <w:t xml:space="preserve"> </w:t>
      </w:r>
      <w:r>
        <w:rPr>
          <w:w w:val="95"/>
        </w:rPr>
        <w:t>BRs,</w:t>
      </w:r>
      <w:r>
        <w:rPr>
          <w:spacing w:val="-17"/>
          <w:w w:val="95"/>
        </w:rPr>
        <w:t xml:space="preserve"> </w:t>
      </w:r>
      <w:r>
        <w:rPr>
          <w:w w:val="95"/>
        </w:rPr>
        <w:t>they</w:t>
      </w:r>
      <w:r>
        <w:rPr>
          <w:spacing w:val="-16"/>
          <w:w w:val="95"/>
        </w:rPr>
        <w:t xml:space="preserve"> </w:t>
      </w:r>
      <w:r>
        <w:rPr>
          <w:w w:val="95"/>
        </w:rPr>
        <w:t>exchange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IP</w:t>
      </w:r>
      <w:r>
        <w:rPr>
          <w:spacing w:val="-16"/>
          <w:w w:val="95"/>
        </w:rPr>
        <w:t xml:space="preserve"> </w:t>
      </w:r>
      <w:r>
        <w:rPr>
          <w:w w:val="95"/>
        </w:rPr>
        <w:t>network</w:t>
      </w:r>
      <w:r>
        <w:rPr>
          <w:spacing w:val="-16"/>
          <w:w w:val="95"/>
        </w:rPr>
        <w:t xml:space="preserve"> </w:t>
      </w:r>
      <w:r>
        <w:rPr>
          <w:w w:val="95"/>
        </w:rPr>
        <w:t>addresses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AS they</w:t>
      </w:r>
      <w:r>
        <w:rPr>
          <w:spacing w:val="-19"/>
          <w:w w:val="95"/>
        </w:rPr>
        <w:t xml:space="preserve"> </w:t>
      </w:r>
      <w:r>
        <w:rPr>
          <w:w w:val="95"/>
        </w:rPr>
        <w:t>belong</w:t>
      </w:r>
      <w:r>
        <w:rPr>
          <w:spacing w:val="-18"/>
          <w:w w:val="95"/>
        </w:rPr>
        <w:t xml:space="preserve"> </w:t>
      </w:r>
      <w:r>
        <w:rPr>
          <w:w w:val="95"/>
        </w:rPr>
        <w:t>to.</w:t>
      </w:r>
      <w:r>
        <w:rPr>
          <w:spacing w:val="-18"/>
          <w:w w:val="95"/>
        </w:rPr>
        <w:t xml:space="preserve"> </w:t>
      </w:r>
      <w:r>
        <w:rPr>
          <w:w w:val="95"/>
        </w:rPr>
        <w:t>Thus,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two</w:t>
      </w:r>
      <w:r>
        <w:rPr>
          <w:spacing w:val="-18"/>
          <w:w w:val="95"/>
        </w:rPr>
        <w:t xml:space="preserve"> </w:t>
      </w:r>
      <w:r>
        <w:rPr>
          <w:w w:val="95"/>
        </w:rPr>
        <w:t>BRs</w:t>
      </w:r>
      <w:r>
        <w:rPr>
          <w:spacing w:val="-19"/>
          <w:w w:val="95"/>
        </w:rPr>
        <w:t xml:space="preserve"> </w:t>
      </w:r>
      <w:r>
        <w:rPr>
          <w:w w:val="95"/>
        </w:rPr>
        <w:t>collect</w:t>
      </w:r>
      <w:r>
        <w:rPr>
          <w:spacing w:val="-18"/>
          <w:w w:val="95"/>
        </w:rPr>
        <w:t xml:space="preserve"> </w:t>
      </w:r>
      <w:r>
        <w:rPr>
          <w:w w:val="95"/>
        </w:rPr>
        <w:t>information</w:t>
      </w:r>
      <w:r>
        <w:rPr>
          <w:spacing w:val="-18"/>
          <w:w w:val="95"/>
        </w:rPr>
        <w:t xml:space="preserve"> </w:t>
      </w:r>
      <w:r>
        <w:rPr>
          <w:w w:val="95"/>
        </w:rPr>
        <w:t>about IP</w:t>
      </w:r>
      <w:r>
        <w:rPr>
          <w:spacing w:val="-22"/>
          <w:w w:val="95"/>
        </w:rPr>
        <w:t xml:space="preserve"> </w:t>
      </w:r>
      <w:r>
        <w:rPr>
          <w:w w:val="95"/>
        </w:rPr>
        <w:t>networks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neighbor</w:t>
      </w:r>
      <w:r>
        <w:rPr>
          <w:spacing w:val="-22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populate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22"/>
          <w:w w:val="95"/>
        </w:rPr>
        <w:t xml:space="preserve"> </w:t>
      </w:r>
      <w:r>
        <w:rPr>
          <w:w w:val="95"/>
        </w:rPr>
        <w:t>inter-AS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IP </w:t>
      </w:r>
      <w:r>
        <w:t>table.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topology</w:t>
      </w:r>
      <w:r>
        <w:rPr>
          <w:spacing w:val="-19"/>
        </w:rPr>
        <w:t xml:space="preserve"> </w:t>
      </w:r>
      <w:r>
        <w:t>set</w:t>
      </w:r>
      <w:r>
        <w:rPr>
          <w:spacing w:val="-19"/>
        </w:rPr>
        <w:t xml:space="preserve"> </w:t>
      </w:r>
      <w:r>
        <w:t>up</w:t>
      </w:r>
      <w:r>
        <w:rPr>
          <w:spacing w:val="-19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used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inter-AS EIBP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GENI</w:t>
      </w:r>
      <w:r>
        <w:rPr>
          <w:spacing w:val="-11"/>
        </w:rPr>
        <w:t xml:space="preserve"> </w:t>
      </w:r>
      <w:r>
        <w:t>testbed.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tested</w:t>
      </w:r>
      <w:r>
        <w:rPr>
          <w:spacing w:val="-11"/>
        </w:rPr>
        <w:t xml:space="preserve"> </w:t>
      </w:r>
      <w:r>
        <w:t>EIBP</w:t>
      </w:r>
      <w:r>
        <w:rPr>
          <w:spacing w:val="-11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 xml:space="preserve">along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script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collect</w:t>
      </w:r>
      <w:r>
        <w:rPr>
          <w:spacing w:val="-16"/>
          <w:w w:val="95"/>
        </w:rPr>
        <w:t xml:space="preserve"> </w:t>
      </w:r>
      <w:r>
        <w:rPr>
          <w:w w:val="95"/>
        </w:rPr>
        <w:t>performance</w:t>
      </w:r>
      <w:r>
        <w:rPr>
          <w:spacing w:val="-15"/>
          <w:w w:val="95"/>
        </w:rPr>
        <w:t xml:space="preserve"> </w:t>
      </w:r>
      <w:r>
        <w:rPr>
          <w:w w:val="95"/>
        </w:rPr>
        <w:t>metrics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establish </w:t>
      </w:r>
      <w:r>
        <w:t>the</w:t>
      </w:r>
      <w:r>
        <w:rPr>
          <w:spacing w:val="-26"/>
        </w:rPr>
        <w:t xml:space="preserve"> </w:t>
      </w:r>
      <w:r>
        <w:t>topology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GENI</w:t>
      </w:r>
      <w:r>
        <w:rPr>
          <w:spacing w:val="-26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available</w:t>
      </w:r>
      <w:r>
        <w:rPr>
          <w:spacing w:val="-25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t>[</w:t>
      </w:r>
      <w:hyperlink w:anchor="_bookmark9" w:history="1">
        <w:r>
          <w:t>4</w:t>
        </w:r>
      </w:hyperlink>
      <w:r>
        <w:t>].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similar</w:t>
      </w:r>
      <w:r>
        <w:rPr>
          <w:spacing w:val="-25"/>
        </w:rPr>
        <w:t xml:space="preserve"> </w:t>
      </w:r>
      <w:r>
        <w:t xml:space="preserve">two-AS </w:t>
      </w:r>
      <w:r>
        <w:rPr>
          <w:w w:val="90"/>
        </w:rPr>
        <w:t>topology</w:t>
      </w:r>
      <w:r>
        <w:rPr>
          <w:spacing w:val="-11"/>
          <w:w w:val="90"/>
        </w:rPr>
        <w:t xml:space="preserve"> </w:t>
      </w:r>
      <w:r>
        <w:rPr>
          <w:w w:val="90"/>
        </w:rPr>
        <w:t>was</w:t>
      </w:r>
      <w:r>
        <w:rPr>
          <w:spacing w:val="-11"/>
          <w:w w:val="90"/>
        </w:rPr>
        <w:t xml:space="preserve"> </w:t>
      </w:r>
      <w:r>
        <w:rPr>
          <w:w w:val="90"/>
        </w:rPr>
        <w:t>established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GENI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run</w:t>
      </w:r>
      <w:r>
        <w:rPr>
          <w:spacing w:val="-10"/>
          <w:w w:val="90"/>
        </w:rPr>
        <w:t xml:space="preserve"> </w:t>
      </w:r>
      <w:r>
        <w:rPr>
          <w:w w:val="90"/>
        </w:rPr>
        <w:t>OSPF</w:t>
      </w:r>
      <w:r>
        <w:rPr>
          <w:spacing w:val="-11"/>
          <w:w w:val="90"/>
        </w:rPr>
        <w:t xml:space="preserve"> </w:t>
      </w:r>
      <w:r>
        <w:rPr>
          <w:w w:val="90"/>
        </w:rPr>
        <w:t>as</w:t>
      </w:r>
      <w:r>
        <w:rPr>
          <w:spacing w:val="-11"/>
          <w:w w:val="90"/>
        </w:rPr>
        <w:t xml:space="preserve"> </w:t>
      </w:r>
      <w:r>
        <w:rPr>
          <w:w w:val="90"/>
        </w:rPr>
        <w:t>an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intra-AS </w:t>
      </w:r>
      <w:r>
        <w:rPr>
          <w:w w:val="95"/>
        </w:rPr>
        <w:t>routing</w:t>
      </w:r>
      <w:r>
        <w:rPr>
          <w:spacing w:val="-32"/>
          <w:w w:val="95"/>
        </w:rPr>
        <w:t xml:space="preserve"> </w:t>
      </w:r>
      <w:r>
        <w:rPr>
          <w:w w:val="95"/>
        </w:rPr>
        <w:t>protocol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BGP</w:t>
      </w:r>
      <w:r>
        <w:rPr>
          <w:spacing w:val="-32"/>
          <w:w w:val="95"/>
        </w:rPr>
        <w:t xml:space="preserve"> </w:t>
      </w:r>
      <w:r>
        <w:rPr>
          <w:w w:val="95"/>
        </w:rPr>
        <w:t>at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two</w:t>
      </w:r>
      <w:r>
        <w:rPr>
          <w:spacing w:val="-32"/>
          <w:w w:val="95"/>
        </w:rPr>
        <w:t xml:space="preserve"> </w:t>
      </w:r>
      <w:r>
        <w:rPr>
          <w:w w:val="95"/>
        </w:rPr>
        <w:t>border</w:t>
      </w:r>
      <w:r>
        <w:rPr>
          <w:spacing w:val="-32"/>
          <w:w w:val="95"/>
        </w:rPr>
        <w:t xml:space="preserve"> </w:t>
      </w:r>
      <w:r>
        <w:rPr>
          <w:w w:val="95"/>
        </w:rPr>
        <w:t>gateway</w:t>
      </w:r>
      <w:r>
        <w:rPr>
          <w:spacing w:val="-31"/>
          <w:w w:val="95"/>
        </w:rPr>
        <w:t xml:space="preserve"> </w:t>
      </w:r>
      <w:r>
        <w:rPr>
          <w:w w:val="95"/>
        </w:rPr>
        <w:t>routers.</w:t>
      </w:r>
    </w:p>
    <w:p w:rsidR="00FC3AD9" w:rsidRDefault="00FC3AD9">
      <w:pPr>
        <w:spacing w:line="213" w:lineRule="auto"/>
        <w:sectPr w:rsidR="00FC3AD9">
          <w:pgSz w:w="12240" w:h="15840"/>
          <w:pgMar w:top="1460" w:right="940" w:bottom="280" w:left="960" w:header="1178" w:footer="0" w:gutter="0"/>
          <w:cols w:num="2" w:space="720" w:equalWidth="0">
            <w:col w:w="4995" w:space="288"/>
            <w:col w:w="5057"/>
          </w:cols>
        </w:sectPr>
      </w:pPr>
    </w:p>
    <w:p w:rsidR="00FC3AD9" w:rsidRDefault="00FC3AD9">
      <w:pPr>
        <w:pStyle w:val="BodyText"/>
        <w:spacing w:before="11"/>
        <w:jc w:val="left"/>
        <w:rPr>
          <w:sz w:val="15"/>
        </w:rPr>
      </w:pPr>
    </w:p>
    <w:p w:rsidR="00FC3AD9" w:rsidRDefault="00386B3A">
      <w:pPr>
        <w:pStyle w:val="BodyText"/>
        <w:ind w:left="178"/>
        <w:jc w:val="left"/>
      </w:pPr>
      <w:r>
        <w:rPr>
          <w:noProof/>
          <w:lang w:bidi="ar-SA"/>
        </w:rPr>
        <w:drawing>
          <wp:inline distT="0" distB="0" distL="0" distR="0">
            <wp:extent cx="6327838" cy="183765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838" cy="18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9" w:rsidRDefault="00FC3AD9">
      <w:pPr>
        <w:pStyle w:val="BodyText"/>
        <w:jc w:val="left"/>
        <w:rPr>
          <w:sz w:val="9"/>
        </w:rPr>
      </w:pPr>
    </w:p>
    <w:p w:rsidR="00FC3AD9" w:rsidRDefault="00386B3A">
      <w:pPr>
        <w:pStyle w:val="Heading3"/>
        <w:spacing w:before="92"/>
        <w:ind w:left="3033"/>
      </w:pPr>
      <w:bookmarkStart w:id="34" w:name="_bookmark3"/>
      <w:bookmarkEnd w:id="34"/>
      <w:r>
        <w:t>Figure 4: Inter-AS EIBP Routing Across Two AS</w:t>
      </w:r>
    </w:p>
    <w:p w:rsidR="00FC3AD9" w:rsidRDefault="00FC3AD9">
      <w:pPr>
        <w:pStyle w:val="BodyText"/>
        <w:spacing w:before="2"/>
        <w:jc w:val="left"/>
        <w:rPr>
          <w:b/>
          <w:sz w:val="19"/>
        </w:rPr>
      </w:pPr>
    </w:p>
    <w:p w:rsidR="00FC3AD9" w:rsidRDefault="00386B3A">
      <w:pPr>
        <w:pStyle w:val="ListParagraph"/>
        <w:numPr>
          <w:ilvl w:val="1"/>
          <w:numId w:val="3"/>
        </w:numPr>
        <w:tabs>
          <w:tab w:val="left" w:pos="659"/>
          <w:tab w:val="left" w:pos="660"/>
          <w:tab w:val="left" w:pos="5399"/>
        </w:tabs>
        <w:spacing w:line="267" w:lineRule="exact"/>
        <w:rPr>
          <w:sz w:val="20"/>
        </w:rPr>
      </w:pPr>
      <w:bookmarkStart w:id="35" w:name="5.1_Tools_for_Evaluation"/>
      <w:bookmarkEnd w:id="35"/>
      <w:r>
        <w:rPr>
          <w:b/>
          <w:spacing w:val="-3"/>
          <w:sz w:val="24"/>
        </w:rPr>
        <w:t>Tools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z w:val="24"/>
        </w:rPr>
        <w:tab/>
      </w:r>
      <w:r>
        <w:rPr>
          <w:rFonts w:ascii="Arial Narrow"/>
          <w:i/>
          <w:sz w:val="20"/>
        </w:rPr>
        <w:t xml:space="preserve">5.2.1 Performance EIBP vs OSPF-BGP. </w:t>
      </w:r>
      <w:r>
        <w:rPr>
          <w:sz w:val="20"/>
        </w:rPr>
        <w:t>In the</w:t>
      </w:r>
      <w:r>
        <w:rPr>
          <w:spacing w:val="3"/>
          <w:sz w:val="20"/>
        </w:rPr>
        <w:t xml:space="preserve"> </w:t>
      </w:r>
      <w:r>
        <w:rPr>
          <w:sz w:val="20"/>
        </w:rPr>
        <w:t>experiments</w:t>
      </w:r>
    </w:p>
    <w:p w:rsidR="00FC3AD9" w:rsidRDefault="00FC3AD9">
      <w:pPr>
        <w:spacing w:line="267" w:lineRule="exact"/>
        <w:rPr>
          <w:sz w:val="20"/>
        </w:rPr>
        <w:sectPr w:rsidR="00FC3AD9">
          <w:pgSz w:w="12240" w:h="15840"/>
          <w:pgMar w:top="1460" w:right="940" w:bottom="280" w:left="960" w:header="1178" w:footer="0" w:gutter="0"/>
          <w:cols w:space="720"/>
        </w:sectPr>
      </w:pPr>
    </w:p>
    <w:p w:rsidR="00FC3AD9" w:rsidRDefault="00386B3A">
      <w:pPr>
        <w:pStyle w:val="BodyText"/>
        <w:spacing w:before="97" w:line="213" w:lineRule="auto"/>
        <w:ind w:left="115" w:right="71" w:hanging="6"/>
      </w:pPr>
      <w:r>
        <w:rPr>
          <w:spacing w:val="-7"/>
        </w:rPr>
        <w:t>To</w:t>
      </w:r>
      <w:r>
        <w:rPr>
          <w:spacing w:val="-30"/>
        </w:rPr>
        <w:t xml:space="preserve"> </w:t>
      </w:r>
      <w:r>
        <w:t>conduct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performance</w:t>
      </w:r>
      <w:r>
        <w:rPr>
          <w:spacing w:val="-30"/>
        </w:rPr>
        <w:t xml:space="preserve"> </w:t>
      </w:r>
      <w:r>
        <w:t>studies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inter-AS</w:t>
      </w:r>
      <w:r>
        <w:rPr>
          <w:spacing w:val="-29"/>
        </w:rPr>
        <w:t xml:space="preserve"> </w:t>
      </w:r>
      <w:r>
        <w:t>EIBP</w:t>
      </w:r>
      <w:r>
        <w:rPr>
          <w:spacing w:val="-30"/>
        </w:rPr>
        <w:t xml:space="preserve"> </w:t>
      </w:r>
      <w:r>
        <w:rPr>
          <w:spacing w:val="-4"/>
        </w:rPr>
        <w:t xml:space="preserve">and </w:t>
      </w:r>
      <w:r>
        <w:rPr>
          <w:w w:val="95"/>
        </w:rPr>
        <w:t>compare</w:t>
      </w:r>
      <w:r>
        <w:rPr>
          <w:spacing w:val="-16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OSPF-BGP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two</w:t>
      </w:r>
      <w:r>
        <w:rPr>
          <w:spacing w:val="-15"/>
          <w:w w:val="95"/>
        </w:rPr>
        <w:t xml:space="preserve"> </w:t>
      </w:r>
      <w:r>
        <w:rPr>
          <w:w w:val="95"/>
        </w:rPr>
        <w:t>AS,</w:t>
      </w:r>
      <w:r>
        <w:rPr>
          <w:spacing w:val="-15"/>
          <w:w w:val="95"/>
        </w:rPr>
        <w:t xml:space="preserve"> </w:t>
      </w:r>
      <w:r>
        <w:rPr>
          <w:w w:val="95"/>
        </w:rPr>
        <w:t>we</w:t>
      </w:r>
      <w:r>
        <w:rPr>
          <w:spacing w:val="-16"/>
          <w:w w:val="95"/>
        </w:rPr>
        <w:t xml:space="preserve"> </w:t>
      </w:r>
      <w:r>
        <w:rPr>
          <w:w w:val="95"/>
        </w:rPr>
        <w:t>developed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several </w:t>
      </w:r>
      <w:r>
        <w:t>scripts described</w:t>
      </w:r>
      <w:r>
        <w:rPr>
          <w:spacing w:val="-9"/>
        </w:rPr>
        <w:t xml:space="preserve"> </w:t>
      </w:r>
      <w:r>
        <w:t>below.</w:t>
      </w:r>
    </w:p>
    <w:p w:rsidR="00FC3AD9" w:rsidRDefault="005D65D7">
      <w:pPr>
        <w:pStyle w:val="BodyText"/>
        <w:spacing w:before="159" w:line="213" w:lineRule="auto"/>
        <w:ind w:left="604" w:right="71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879475</wp:posOffset>
                </wp:positionH>
                <wp:positionV relativeFrom="paragraph">
                  <wp:posOffset>113665</wp:posOffset>
                </wp:positionV>
                <wp:extent cx="63500" cy="226060"/>
                <wp:effectExtent l="3175" t="0" r="0" b="317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3AD9" w:rsidRDefault="00386B3A">
                            <w:pPr>
                              <w:pStyle w:val="BodyText"/>
                              <w:spacing w:line="209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9.25pt;margin-top:8.95pt;width:5pt;height:17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" filled="f" stroked="f">
                <v:textbox inset="0,0,0,0">
                  <w:txbxContent>
                    <w:p w:rsidR="00FC3AD9" w:rsidRDefault="00386B3A">
                      <w:pPr>
                        <w:pStyle w:val="BodyText"/>
                        <w:spacing w:line="209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6B3A">
        <w:rPr>
          <w:spacing w:val="-7"/>
          <w:w w:val="95"/>
        </w:rPr>
        <w:t>To</w:t>
      </w:r>
      <w:r w:rsidR="00386B3A">
        <w:rPr>
          <w:spacing w:val="-27"/>
          <w:w w:val="95"/>
        </w:rPr>
        <w:t xml:space="preserve"> </w:t>
      </w:r>
      <w:r w:rsidR="00386B3A">
        <w:rPr>
          <w:w w:val="95"/>
        </w:rPr>
        <w:t>upload</w:t>
      </w:r>
      <w:r w:rsidR="00386B3A">
        <w:rPr>
          <w:spacing w:val="-26"/>
          <w:w w:val="95"/>
        </w:rPr>
        <w:t xml:space="preserve"> </w:t>
      </w:r>
      <w:r w:rsidR="00386B3A">
        <w:rPr>
          <w:w w:val="95"/>
        </w:rPr>
        <w:t>the</w:t>
      </w:r>
      <w:r w:rsidR="00386B3A">
        <w:rPr>
          <w:spacing w:val="-26"/>
          <w:w w:val="95"/>
        </w:rPr>
        <w:t xml:space="preserve"> </w:t>
      </w:r>
      <w:r w:rsidR="00386B3A">
        <w:rPr>
          <w:w w:val="95"/>
        </w:rPr>
        <w:t>EIBP</w:t>
      </w:r>
      <w:r w:rsidR="00386B3A">
        <w:rPr>
          <w:spacing w:val="-26"/>
          <w:w w:val="95"/>
        </w:rPr>
        <w:t xml:space="preserve"> </w:t>
      </w:r>
      <w:r w:rsidR="00386B3A">
        <w:rPr>
          <w:w w:val="95"/>
        </w:rPr>
        <w:t>code</w:t>
      </w:r>
      <w:r w:rsidR="00386B3A">
        <w:rPr>
          <w:spacing w:val="-26"/>
          <w:w w:val="95"/>
        </w:rPr>
        <w:t xml:space="preserve"> </w:t>
      </w:r>
      <w:r w:rsidR="00386B3A">
        <w:rPr>
          <w:w w:val="95"/>
        </w:rPr>
        <w:t>from</w:t>
      </w:r>
      <w:r w:rsidR="00386B3A">
        <w:rPr>
          <w:spacing w:val="-26"/>
          <w:w w:val="95"/>
        </w:rPr>
        <w:t xml:space="preserve"> </w:t>
      </w:r>
      <w:r w:rsidR="00386B3A">
        <w:rPr>
          <w:w w:val="95"/>
        </w:rPr>
        <w:t>the</w:t>
      </w:r>
      <w:r w:rsidR="00386B3A">
        <w:rPr>
          <w:spacing w:val="-27"/>
          <w:w w:val="95"/>
        </w:rPr>
        <w:t xml:space="preserve"> </w:t>
      </w:r>
      <w:r w:rsidR="00386B3A">
        <w:rPr>
          <w:w w:val="95"/>
        </w:rPr>
        <w:t>code</w:t>
      </w:r>
      <w:r w:rsidR="00386B3A">
        <w:rPr>
          <w:spacing w:val="-26"/>
          <w:w w:val="95"/>
        </w:rPr>
        <w:t xml:space="preserve"> </w:t>
      </w:r>
      <w:r w:rsidR="00386B3A">
        <w:rPr>
          <w:w w:val="95"/>
        </w:rPr>
        <w:t>repository</w:t>
      </w:r>
      <w:r w:rsidR="00386B3A">
        <w:rPr>
          <w:spacing w:val="-26"/>
          <w:w w:val="95"/>
        </w:rPr>
        <w:t xml:space="preserve"> </w:t>
      </w:r>
      <w:r w:rsidR="00386B3A">
        <w:rPr>
          <w:spacing w:val="-4"/>
          <w:w w:val="95"/>
        </w:rPr>
        <w:t xml:space="preserve">and </w:t>
      </w:r>
      <w:r w:rsidR="00386B3A">
        <w:rPr>
          <w:w w:val="95"/>
        </w:rPr>
        <w:t>OSPF-BGP</w:t>
      </w:r>
      <w:r w:rsidR="00386B3A">
        <w:rPr>
          <w:spacing w:val="-25"/>
          <w:w w:val="95"/>
        </w:rPr>
        <w:t xml:space="preserve"> </w:t>
      </w:r>
      <w:r w:rsidR="00386B3A">
        <w:rPr>
          <w:w w:val="95"/>
        </w:rPr>
        <w:t>code</w:t>
      </w:r>
      <w:r w:rsidR="00386B3A">
        <w:rPr>
          <w:spacing w:val="-24"/>
          <w:w w:val="95"/>
        </w:rPr>
        <w:t xml:space="preserve"> </w:t>
      </w:r>
      <w:r w:rsidR="00386B3A">
        <w:rPr>
          <w:w w:val="95"/>
        </w:rPr>
        <w:t>from</w:t>
      </w:r>
      <w:r w:rsidR="00386B3A">
        <w:rPr>
          <w:spacing w:val="-24"/>
          <w:w w:val="95"/>
        </w:rPr>
        <w:t xml:space="preserve"> </w:t>
      </w:r>
      <w:r w:rsidR="00386B3A">
        <w:rPr>
          <w:w w:val="95"/>
        </w:rPr>
        <w:t>FRRouting</w:t>
      </w:r>
      <w:ins w:id="36" w:author="Nirmala Shenoy" w:date="2022-05-09T12:39:00Z">
        <w:r w:rsidR="00301FEB">
          <w:rPr>
            <w:w w:val="95"/>
          </w:rPr>
          <w:t xml:space="preserve"> site</w:t>
        </w:r>
      </w:ins>
      <w:r w:rsidR="00386B3A">
        <w:rPr>
          <w:spacing w:val="-24"/>
          <w:w w:val="95"/>
        </w:rPr>
        <w:t xml:space="preserve"> </w:t>
      </w:r>
      <w:r w:rsidR="00386B3A">
        <w:rPr>
          <w:w w:val="95"/>
        </w:rPr>
        <w:t>[</w:t>
      </w:r>
      <w:hyperlink w:anchor="_bookmark6" w:history="1">
        <w:r w:rsidR="00386B3A">
          <w:rPr>
            <w:w w:val="95"/>
          </w:rPr>
          <w:t>1</w:t>
        </w:r>
      </w:hyperlink>
      <w:r w:rsidR="00386B3A">
        <w:rPr>
          <w:w w:val="95"/>
        </w:rPr>
        <w:t>]</w:t>
      </w:r>
      <w:r w:rsidR="00386B3A">
        <w:rPr>
          <w:spacing w:val="-24"/>
          <w:w w:val="95"/>
        </w:rPr>
        <w:t xml:space="preserve"> </w:t>
      </w:r>
      <w:r w:rsidR="00386B3A">
        <w:rPr>
          <w:w w:val="95"/>
        </w:rPr>
        <w:t>to</w:t>
      </w:r>
      <w:r w:rsidR="00386B3A">
        <w:rPr>
          <w:spacing w:val="-24"/>
          <w:w w:val="95"/>
        </w:rPr>
        <w:t xml:space="preserve"> </w:t>
      </w:r>
      <w:r w:rsidR="00386B3A">
        <w:rPr>
          <w:w w:val="95"/>
        </w:rPr>
        <w:t>the</w:t>
      </w:r>
      <w:r w:rsidR="00386B3A">
        <w:rPr>
          <w:spacing w:val="-24"/>
          <w:w w:val="95"/>
        </w:rPr>
        <w:t xml:space="preserve"> </w:t>
      </w:r>
      <w:r w:rsidR="00386B3A">
        <w:rPr>
          <w:w w:val="95"/>
        </w:rPr>
        <w:t>GENI</w:t>
      </w:r>
      <w:r w:rsidR="00386B3A">
        <w:rPr>
          <w:spacing w:val="-24"/>
          <w:w w:val="95"/>
        </w:rPr>
        <w:t xml:space="preserve"> </w:t>
      </w:r>
      <w:del w:id="37" w:author="Nirmala Shenoy" w:date="2022-05-09T12:39:00Z">
        <w:r w:rsidR="00386B3A" w:rsidDel="00301FEB">
          <w:rPr>
            <w:w w:val="95"/>
          </w:rPr>
          <w:delText xml:space="preserve">sites </w:delText>
        </w:r>
      </w:del>
      <w:ins w:id="38" w:author="Nirmala Shenoy" w:date="2022-05-09T12:39:00Z">
        <w:r w:rsidR="00301FEB">
          <w:rPr>
            <w:w w:val="95"/>
          </w:rPr>
          <w:t xml:space="preserve">nodes </w:t>
        </w:r>
      </w:ins>
      <w:r w:rsidR="00386B3A">
        <w:t>and</w:t>
      </w:r>
      <w:r w:rsidR="00386B3A">
        <w:rPr>
          <w:spacing w:val="-14"/>
        </w:rPr>
        <w:t xml:space="preserve"> </w:t>
      </w:r>
      <w:r w:rsidR="00386B3A">
        <w:t>configure</w:t>
      </w:r>
      <w:r w:rsidR="00386B3A">
        <w:rPr>
          <w:spacing w:val="-13"/>
        </w:rPr>
        <w:t xml:space="preserve"> </w:t>
      </w:r>
      <w:r w:rsidR="00386B3A">
        <w:t>the</w:t>
      </w:r>
      <w:r w:rsidR="00386B3A">
        <w:rPr>
          <w:spacing w:val="-13"/>
        </w:rPr>
        <w:t xml:space="preserve"> </w:t>
      </w:r>
      <w:r w:rsidR="00386B3A">
        <w:t>nodes</w:t>
      </w:r>
      <w:r w:rsidR="00386B3A">
        <w:rPr>
          <w:spacing w:val="-13"/>
        </w:rPr>
        <w:t xml:space="preserve"> </w:t>
      </w:r>
      <w:r w:rsidR="00386B3A">
        <w:t>to</w:t>
      </w:r>
      <w:r w:rsidR="00386B3A">
        <w:rPr>
          <w:spacing w:val="-13"/>
        </w:rPr>
        <w:t xml:space="preserve"> </w:t>
      </w:r>
      <w:r w:rsidR="00386B3A">
        <w:t>run</w:t>
      </w:r>
      <w:r w:rsidR="00386B3A">
        <w:rPr>
          <w:spacing w:val="-14"/>
        </w:rPr>
        <w:t xml:space="preserve"> </w:t>
      </w:r>
      <w:r w:rsidR="00386B3A">
        <w:t>the</w:t>
      </w:r>
      <w:r w:rsidR="00386B3A">
        <w:rPr>
          <w:spacing w:val="-13"/>
        </w:rPr>
        <w:t xml:space="preserve"> </w:t>
      </w:r>
      <w:r w:rsidR="00386B3A">
        <w:t>code</w:t>
      </w:r>
      <w:r w:rsidR="00386B3A">
        <w:rPr>
          <w:spacing w:val="-13"/>
        </w:rPr>
        <w:t xml:space="preserve"> </w:t>
      </w:r>
      <w:r w:rsidR="00386B3A">
        <w:t>a</w:t>
      </w:r>
      <w:r w:rsidR="00386B3A">
        <w:rPr>
          <w:spacing w:val="-13"/>
        </w:rPr>
        <w:t xml:space="preserve"> </w:t>
      </w:r>
      <w:r w:rsidR="00386B3A">
        <w:t>script</w:t>
      </w:r>
      <w:r w:rsidR="00386B3A">
        <w:rPr>
          <w:spacing w:val="-13"/>
        </w:rPr>
        <w:t xml:space="preserve"> </w:t>
      </w:r>
      <w:r w:rsidR="00386B3A">
        <w:t>in Python language was</w:t>
      </w:r>
      <w:r w:rsidR="00386B3A">
        <w:rPr>
          <w:spacing w:val="-18"/>
        </w:rPr>
        <w:t xml:space="preserve"> </w:t>
      </w:r>
      <w:r w:rsidR="00386B3A">
        <w:t>used.</w:t>
      </w:r>
    </w:p>
    <w:p w:rsidR="00FC3AD9" w:rsidRDefault="005D65D7">
      <w:pPr>
        <w:pStyle w:val="BodyText"/>
        <w:spacing w:line="213" w:lineRule="auto"/>
        <w:ind w:left="598" w:right="71" w:firstLine="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879475</wp:posOffset>
                </wp:positionH>
                <wp:positionV relativeFrom="paragraph">
                  <wp:posOffset>12700</wp:posOffset>
                </wp:positionV>
                <wp:extent cx="63500" cy="226060"/>
                <wp:effectExtent l="3175" t="0" r="0" b="4445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3AD9" w:rsidRDefault="00386B3A">
                            <w:pPr>
                              <w:pStyle w:val="BodyText"/>
                              <w:spacing w:line="209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69.25pt;margin-top:1pt;width:5pt;height:17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" filled="f" stroked="f">
                <v:textbox inset="0,0,0,0">
                  <w:txbxContent>
                    <w:p w:rsidR="00FC3AD9" w:rsidRDefault="00386B3A">
                      <w:pPr>
                        <w:pStyle w:val="BodyText"/>
                        <w:spacing w:line="209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6B3A">
        <w:rPr>
          <w:w w:val="90"/>
        </w:rPr>
        <w:t>A</w:t>
      </w:r>
      <w:r w:rsidR="00386B3A">
        <w:rPr>
          <w:spacing w:val="-13"/>
          <w:w w:val="90"/>
        </w:rPr>
        <w:t xml:space="preserve"> </w:t>
      </w:r>
      <w:r w:rsidR="00386B3A">
        <w:rPr>
          <w:w w:val="90"/>
        </w:rPr>
        <w:t>custom-built</w:t>
      </w:r>
      <w:r w:rsidR="00386B3A">
        <w:rPr>
          <w:spacing w:val="-12"/>
          <w:w w:val="90"/>
        </w:rPr>
        <w:t xml:space="preserve"> </w:t>
      </w:r>
      <w:r w:rsidR="00386B3A">
        <w:rPr>
          <w:w w:val="90"/>
        </w:rPr>
        <w:t>traffic</w:t>
      </w:r>
      <w:r w:rsidR="00386B3A">
        <w:rPr>
          <w:spacing w:val="-12"/>
          <w:w w:val="90"/>
        </w:rPr>
        <w:t xml:space="preserve"> </w:t>
      </w:r>
      <w:r w:rsidR="00386B3A">
        <w:rPr>
          <w:w w:val="90"/>
        </w:rPr>
        <w:t>generator</w:t>
      </w:r>
      <w:r w:rsidR="00386B3A">
        <w:rPr>
          <w:spacing w:val="-12"/>
          <w:w w:val="90"/>
        </w:rPr>
        <w:t xml:space="preserve"> </w:t>
      </w:r>
      <w:r w:rsidR="00386B3A">
        <w:rPr>
          <w:w w:val="90"/>
        </w:rPr>
        <w:t>to</w:t>
      </w:r>
      <w:r w:rsidR="00386B3A">
        <w:rPr>
          <w:spacing w:val="-12"/>
          <w:w w:val="90"/>
        </w:rPr>
        <w:t xml:space="preserve"> </w:t>
      </w:r>
      <w:r w:rsidR="00386B3A">
        <w:rPr>
          <w:w w:val="90"/>
        </w:rPr>
        <w:t>send</w:t>
      </w:r>
      <w:r w:rsidR="00386B3A">
        <w:rPr>
          <w:spacing w:val="-12"/>
          <w:w w:val="90"/>
        </w:rPr>
        <w:t xml:space="preserve"> </w:t>
      </w:r>
      <w:r w:rsidR="00386B3A">
        <w:rPr>
          <w:w w:val="90"/>
        </w:rPr>
        <w:t>IP</w:t>
      </w:r>
      <w:r w:rsidR="00386B3A">
        <w:rPr>
          <w:spacing w:val="-12"/>
          <w:w w:val="90"/>
        </w:rPr>
        <w:t xml:space="preserve"> </w:t>
      </w:r>
      <w:r w:rsidR="00386B3A">
        <w:rPr>
          <w:w w:val="90"/>
        </w:rPr>
        <w:t>traffic</w:t>
      </w:r>
      <w:r w:rsidR="00386B3A">
        <w:rPr>
          <w:spacing w:val="-12"/>
          <w:w w:val="90"/>
        </w:rPr>
        <w:t xml:space="preserve"> </w:t>
      </w:r>
      <w:r w:rsidR="00386B3A">
        <w:rPr>
          <w:spacing w:val="-3"/>
          <w:w w:val="90"/>
        </w:rPr>
        <w:t xml:space="preserve">bursts </w:t>
      </w:r>
      <w:r w:rsidR="00386B3A">
        <w:rPr>
          <w:w w:val="95"/>
        </w:rPr>
        <w:t>(configurable)</w:t>
      </w:r>
      <w:r w:rsidR="00386B3A">
        <w:rPr>
          <w:spacing w:val="-29"/>
          <w:w w:val="95"/>
        </w:rPr>
        <w:t xml:space="preserve"> </w:t>
      </w:r>
      <w:r w:rsidR="00386B3A">
        <w:rPr>
          <w:w w:val="95"/>
        </w:rPr>
        <w:t>from</w:t>
      </w:r>
      <w:r w:rsidR="00386B3A">
        <w:rPr>
          <w:spacing w:val="-28"/>
          <w:w w:val="95"/>
        </w:rPr>
        <w:t xml:space="preserve"> </w:t>
      </w:r>
      <w:r w:rsidR="00386B3A">
        <w:rPr>
          <w:w w:val="95"/>
        </w:rPr>
        <w:t>a</w:t>
      </w:r>
      <w:r w:rsidR="00386B3A">
        <w:rPr>
          <w:spacing w:val="-28"/>
          <w:w w:val="95"/>
        </w:rPr>
        <w:t xml:space="preserve"> </w:t>
      </w:r>
      <w:r w:rsidR="00386B3A">
        <w:rPr>
          <w:w w:val="95"/>
        </w:rPr>
        <w:t>sending</w:t>
      </w:r>
      <w:r w:rsidR="00386B3A">
        <w:rPr>
          <w:spacing w:val="-28"/>
          <w:w w:val="95"/>
        </w:rPr>
        <w:t xml:space="preserve"> </w:t>
      </w:r>
      <w:r w:rsidR="00386B3A">
        <w:rPr>
          <w:w w:val="95"/>
        </w:rPr>
        <w:t>IP</w:t>
      </w:r>
      <w:r w:rsidR="00386B3A">
        <w:rPr>
          <w:spacing w:val="-28"/>
          <w:w w:val="95"/>
        </w:rPr>
        <w:t xml:space="preserve"> </w:t>
      </w:r>
      <w:r w:rsidR="00386B3A">
        <w:rPr>
          <w:w w:val="95"/>
        </w:rPr>
        <w:t>node</w:t>
      </w:r>
      <w:r w:rsidR="00386B3A">
        <w:rPr>
          <w:spacing w:val="-28"/>
          <w:w w:val="95"/>
        </w:rPr>
        <w:t xml:space="preserve"> </w:t>
      </w:r>
      <w:r w:rsidR="00386B3A">
        <w:rPr>
          <w:w w:val="95"/>
        </w:rPr>
        <w:t>to</w:t>
      </w:r>
      <w:r w:rsidR="00386B3A">
        <w:rPr>
          <w:spacing w:val="-28"/>
          <w:w w:val="95"/>
        </w:rPr>
        <w:t xml:space="preserve"> </w:t>
      </w:r>
      <w:r w:rsidR="00386B3A">
        <w:rPr>
          <w:w w:val="95"/>
        </w:rPr>
        <w:t>a</w:t>
      </w:r>
      <w:r w:rsidR="00386B3A">
        <w:rPr>
          <w:spacing w:val="-28"/>
          <w:w w:val="95"/>
        </w:rPr>
        <w:t xml:space="preserve"> </w:t>
      </w:r>
      <w:r w:rsidR="00386B3A">
        <w:rPr>
          <w:w w:val="95"/>
        </w:rPr>
        <w:t>destination IP</w:t>
      </w:r>
      <w:r w:rsidR="00386B3A">
        <w:rPr>
          <w:spacing w:val="-20"/>
          <w:w w:val="95"/>
        </w:rPr>
        <w:t xml:space="preserve"> </w:t>
      </w:r>
      <w:r w:rsidR="00386B3A">
        <w:rPr>
          <w:w w:val="95"/>
        </w:rPr>
        <w:t>node</w:t>
      </w:r>
      <w:r w:rsidR="00386B3A">
        <w:rPr>
          <w:spacing w:val="-20"/>
          <w:w w:val="95"/>
        </w:rPr>
        <w:t xml:space="preserve"> </w:t>
      </w:r>
      <w:r w:rsidR="00386B3A">
        <w:rPr>
          <w:w w:val="95"/>
        </w:rPr>
        <w:t>and</w:t>
      </w:r>
      <w:r w:rsidR="00386B3A">
        <w:rPr>
          <w:spacing w:val="-19"/>
          <w:w w:val="95"/>
        </w:rPr>
        <w:t xml:space="preserve"> </w:t>
      </w:r>
      <w:r w:rsidR="00386B3A">
        <w:rPr>
          <w:w w:val="95"/>
        </w:rPr>
        <w:t>collect</w:t>
      </w:r>
      <w:r w:rsidR="00386B3A">
        <w:rPr>
          <w:spacing w:val="-20"/>
          <w:w w:val="95"/>
        </w:rPr>
        <w:t xml:space="preserve"> </w:t>
      </w:r>
      <w:r w:rsidR="00386B3A">
        <w:rPr>
          <w:w w:val="95"/>
        </w:rPr>
        <w:t>the</w:t>
      </w:r>
      <w:r w:rsidR="00386B3A">
        <w:rPr>
          <w:spacing w:val="-19"/>
          <w:w w:val="95"/>
        </w:rPr>
        <w:t xml:space="preserve"> </w:t>
      </w:r>
      <w:r w:rsidR="00386B3A">
        <w:rPr>
          <w:w w:val="95"/>
        </w:rPr>
        <w:t>results</w:t>
      </w:r>
      <w:r w:rsidR="00386B3A">
        <w:rPr>
          <w:spacing w:val="-20"/>
          <w:w w:val="95"/>
        </w:rPr>
        <w:t xml:space="preserve"> </w:t>
      </w:r>
      <w:r w:rsidR="00386B3A">
        <w:rPr>
          <w:w w:val="95"/>
        </w:rPr>
        <w:t>at</w:t>
      </w:r>
      <w:r w:rsidR="00386B3A">
        <w:rPr>
          <w:spacing w:val="-19"/>
          <w:w w:val="95"/>
        </w:rPr>
        <w:t xml:space="preserve"> </w:t>
      </w:r>
      <w:r w:rsidR="00386B3A">
        <w:rPr>
          <w:w w:val="95"/>
        </w:rPr>
        <w:t>the</w:t>
      </w:r>
      <w:r w:rsidR="00386B3A">
        <w:rPr>
          <w:spacing w:val="-20"/>
          <w:w w:val="95"/>
        </w:rPr>
        <w:t xml:space="preserve"> </w:t>
      </w:r>
      <w:r w:rsidR="00386B3A">
        <w:rPr>
          <w:w w:val="95"/>
        </w:rPr>
        <w:t>destination</w:t>
      </w:r>
      <w:r w:rsidR="00386B3A">
        <w:rPr>
          <w:spacing w:val="-19"/>
          <w:w w:val="95"/>
        </w:rPr>
        <w:t xml:space="preserve"> </w:t>
      </w:r>
      <w:r w:rsidR="00386B3A">
        <w:rPr>
          <w:w w:val="95"/>
        </w:rPr>
        <w:t>node using</w:t>
      </w:r>
      <w:r w:rsidR="00386B3A">
        <w:rPr>
          <w:spacing w:val="-16"/>
          <w:w w:val="95"/>
        </w:rPr>
        <w:t xml:space="preserve"> </w:t>
      </w:r>
      <w:r w:rsidR="00386B3A">
        <w:rPr>
          <w:w w:val="95"/>
        </w:rPr>
        <w:t>Tshark</w:t>
      </w:r>
      <w:r w:rsidR="00386B3A">
        <w:rPr>
          <w:spacing w:val="-14"/>
          <w:w w:val="95"/>
        </w:rPr>
        <w:t xml:space="preserve"> </w:t>
      </w:r>
      <w:r w:rsidR="00386B3A">
        <w:rPr>
          <w:w w:val="95"/>
        </w:rPr>
        <w:t>[</w:t>
      </w:r>
      <w:hyperlink w:anchor="_bookmark10" w:history="1">
        <w:r w:rsidR="00386B3A">
          <w:rPr>
            <w:w w:val="95"/>
          </w:rPr>
          <w:t>5</w:t>
        </w:r>
      </w:hyperlink>
      <w:r w:rsidR="00386B3A">
        <w:rPr>
          <w:w w:val="95"/>
        </w:rPr>
        <w:t>]</w:t>
      </w:r>
      <w:r w:rsidR="00386B3A">
        <w:rPr>
          <w:spacing w:val="-15"/>
          <w:w w:val="95"/>
        </w:rPr>
        <w:t xml:space="preserve"> </w:t>
      </w:r>
      <w:r w:rsidR="00386B3A">
        <w:rPr>
          <w:w w:val="95"/>
        </w:rPr>
        <w:t>running</w:t>
      </w:r>
      <w:r w:rsidR="00386B3A">
        <w:rPr>
          <w:spacing w:val="-15"/>
          <w:w w:val="95"/>
        </w:rPr>
        <w:t xml:space="preserve"> </w:t>
      </w:r>
      <w:r w:rsidR="00386B3A">
        <w:rPr>
          <w:w w:val="95"/>
        </w:rPr>
        <w:t>at</w:t>
      </w:r>
      <w:r w:rsidR="00386B3A">
        <w:rPr>
          <w:spacing w:val="-15"/>
          <w:w w:val="95"/>
        </w:rPr>
        <w:t xml:space="preserve"> </w:t>
      </w:r>
      <w:r w:rsidR="00386B3A">
        <w:rPr>
          <w:w w:val="95"/>
        </w:rPr>
        <w:t>the</w:t>
      </w:r>
      <w:r w:rsidR="00386B3A">
        <w:rPr>
          <w:spacing w:val="-15"/>
          <w:w w:val="95"/>
        </w:rPr>
        <w:t xml:space="preserve"> </w:t>
      </w:r>
      <w:r w:rsidR="00386B3A">
        <w:rPr>
          <w:w w:val="95"/>
        </w:rPr>
        <w:t>GENI</w:t>
      </w:r>
      <w:r w:rsidR="00386B3A">
        <w:rPr>
          <w:spacing w:val="-15"/>
          <w:w w:val="95"/>
        </w:rPr>
        <w:t xml:space="preserve"> </w:t>
      </w:r>
      <w:r w:rsidR="00386B3A">
        <w:rPr>
          <w:w w:val="95"/>
        </w:rPr>
        <w:t>node</w:t>
      </w:r>
      <w:r w:rsidR="00386B3A">
        <w:rPr>
          <w:spacing w:val="-15"/>
          <w:w w:val="95"/>
        </w:rPr>
        <w:t xml:space="preserve"> </w:t>
      </w:r>
      <w:r w:rsidR="00386B3A">
        <w:rPr>
          <w:w w:val="95"/>
        </w:rPr>
        <w:t>receiving interfaces.</w:t>
      </w:r>
      <w:r w:rsidR="00386B3A">
        <w:rPr>
          <w:spacing w:val="-7"/>
          <w:w w:val="95"/>
        </w:rPr>
        <w:t xml:space="preserve"> </w:t>
      </w:r>
      <w:r w:rsidR="00386B3A">
        <w:rPr>
          <w:w w:val="95"/>
        </w:rPr>
        <w:t>Part</w:t>
      </w:r>
      <w:r w:rsidR="00386B3A">
        <w:rPr>
          <w:spacing w:val="-6"/>
          <w:w w:val="95"/>
        </w:rPr>
        <w:t xml:space="preserve"> </w:t>
      </w:r>
      <w:r w:rsidR="00386B3A">
        <w:rPr>
          <w:w w:val="95"/>
        </w:rPr>
        <w:t>of</w:t>
      </w:r>
      <w:r w:rsidR="00386B3A">
        <w:rPr>
          <w:spacing w:val="-6"/>
          <w:w w:val="95"/>
        </w:rPr>
        <w:t xml:space="preserve"> </w:t>
      </w:r>
      <w:r w:rsidR="00386B3A">
        <w:rPr>
          <w:w w:val="95"/>
        </w:rPr>
        <w:t>the</w:t>
      </w:r>
      <w:r w:rsidR="00386B3A">
        <w:rPr>
          <w:spacing w:val="-6"/>
          <w:w w:val="95"/>
        </w:rPr>
        <w:t xml:space="preserve"> </w:t>
      </w:r>
      <w:r w:rsidR="00386B3A">
        <w:rPr>
          <w:w w:val="95"/>
        </w:rPr>
        <w:t>traffic</w:t>
      </w:r>
      <w:r w:rsidR="00386B3A">
        <w:rPr>
          <w:spacing w:val="-6"/>
          <w:w w:val="95"/>
        </w:rPr>
        <w:t xml:space="preserve"> </w:t>
      </w:r>
      <w:r w:rsidR="00386B3A">
        <w:rPr>
          <w:w w:val="95"/>
        </w:rPr>
        <w:t>generator</w:t>
      </w:r>
      <w:r w:rsidR="00386B3A">
        <w:rPr>
          <w:spacing w:val="-7"/>
          <w:w w:val="95"/>
        </w:rPr>
        <w:t xml:space="preserve"> </w:t>
      </w:r>
      <w:r w:rsidR="00386B3A">
        <w:rPr>
          <w:w w:val="95"/>
        </w:rPr>
        <w:t>is</w:t>
      </w:r>
      <w:r w:rsidR="00386B3A">
        <w:rPr>
          <w:spacing w:val="-6"/>
          <w:w w:val="95"/>
        </w:rPr>
        <w:t xml:space="preserve"> </w:t>
      </w:r>
      <w:r w:rsidR="00386B3A">
        <w:rPr>
          <w:w w:val="95"/>
        </w:rPr>
        <w:t>executed</w:t>
      </w:r>
      <w:r w:rsidR="00386B3A">
        <w:rPr>
          <w:spacing w:val="-6"/>
          <w:w w:val="95"/>
        </w:rPr>
        <w:t xml:space="preserve"> </w:t>
      </w:r>
      <w:r w:rsidR="00386B3A">
        <w:rPr>
          <w:w w:val="95"/>
        </w:rPr>
        <w:t>at the</w:t>
      </w:r>
      <w:r w:rsidR="00386B3A">
        <w:rPr>
          <w:spacing w:val="-12"/>
          <w:w w:val="95"/>
        </w:rPr>
        <w:t xml:space="preserve"> </w:t>
      </w:r>
      <w:r w:rsidR="00386B3A">
        <w:rPr>
          <w:w w:val="95"/>
        </w:rPr>
        <w:t>receiving</w:t>
      </w:r>
      <w:r w:rsidR="00386B3A">
        <w:rPr>
          <w:spacing w:val="-13"/>
          <w:w w:val="95"/>
        </w:rPr>
        <w:t xml:space="preserve"> </w:t>
      </w:r>
      <w:r w:rsidR="00386B3A">
        <w:rPr>
          <w:w w:val="95"/>
        </w:rPr>
        <w:t>node,</w:t>
      </w:r>
      <w:r w:rsidR="00386B3A">
        <w:rPr>
          <w:spacing w:val="-11"/>
          <w:w w:val="95"/>
        </w:rPr>
        <w:t xml:space="preserve"> </w:t>
      </w:r>
      <w:r w:rsidR="00386B3A">
        <w:rPr>
          <w:w w:val="95"/>
        </w:rPr>
        <w:t>to</w:t>
      </w:r>
      <w:r w:rsidR="00386B3A">
        <w:rPr>
          <w:spacing w:val="-13"/>
          <w:w w:val="95"/>
        </w:rPr>
        <w:t xml:space="preserve"> </w:t>
      </w:r>
      <w:r w:rsidR="00386B3A">
        <w:rPr>
          <w:w w:val="95"/>
        </w:rPr>
        <w:t>calculate</w:t>
      </w:r>
      <w:r w:rsidR="00386B3A">
        <w:rPr>
          <w:spacing w:val="-11"/>
          <w:w w:val="95"/>
        </w:rPr>
        <w:t xml:space="preserve"> </w:t>
      </w:r>
      <w:r w:rsidR="00386B3A">
        <w:rPr>
          <w:w w:val="95"/>
        </w:rPr>
        <w:t>lost,</w:t>
      </w:r>
      <w:r w:rsidR="00386B3A">
        <w:rPr>
          <w:spacing w:val="-12"/>
          <w:w w:val="95"/>
        </w:rPr>
        <w:t xml:space="preserve"> </w:t>
      </w:r>
      <w:r w:rsidR="00386B3A">
        <w:rPr>
          <w:w w:val="95"/>
        </w:rPr>
        <w:t xml:space="preserve">out-of-sequence </w:t>
      </w:r>
      <w:r w:rsidR="00386B3A">
        <w:t>and duplicate</w:t>
      </w:r>
      <w:r w:rsidR="00386B3A">
        <w:rPr>
          <w:spacing w:val="-9"/>
        </w:rPr>
        <w:t xml:space="preserve"> </w:t>
      </w:r>
      <w:r w:rsidR="00386B3A">
        <w:t>packets.</w:t>
      </w:r>
    </w:p>
    <w:p w:rsidR="00FC3AD9" w:rsidRDefault="005D65D7">
      <w:pPr>
        <w:pStyle w:val="BodyText"/>
        <w:spacing w:line="213" w:lineRule="auto"/>
        <w:ind w:left="604" w:right="66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879475</wp:posOffset>
                </wp:positionH>
                <wp:positionV relativeFrom="paragraph">
                  <wp:posOffset>12700</wp:posOffset>
                </wp:positionV>
                <wp:extent cx="63500" cy="226060"/>
                <wp:effectExtent l="3175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3AD9" w:rsidRDefault="00386B3A">
                            <w:pPr>
                              <w:pStyle w:val="BodyText"/>
                              <w:spacing w:line="209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69.25pt;margin-top:1pt;width:5pt;height:17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" filled="f" stroked="f">
                <v:textbox inset="0,0,0,0">
                  <w:txbxContent>
                    <w:p w:rsidR="00FC3AD9" w:rsidRDefault="00386B3A">
                      <w:pPr>
                        <w:pStyle w:val="BodyText"/>
                        <w:spacing w:line="209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6B3A">
        <w:rPr>
          <w:w w:val="90"/>
        </w:rPr>
        <w:t>Scripts</w:t>
      </w:r>
      <w:r w:rsidR="00386B3A">
        <w:rPr>
          <w:spacing w:val="-11"/>
          <w:w w:val="90"/>
        </w:rPr>
        <w:t xml:space="preserve"> </w:t>
      </w:r>
      <w:r w:rsidR="00386B3A">
        <w:rPr>
          <w:w w:val="90"/>
        </w:rPr>
        <w:t>to</w:t>
      </w:r>
      <w:r w:rsidR="00386B3A">
        <w:rPr>
          <w:spacing w:val="-11"/>
          <w:w w:val="90"/>
        </w:rPr>
        <w:t xml:space="preserve"> </w:t>
      </w:r>
      <w:r w:rsidR="00386B3A">
        <w:rPr>
          <w:w w:val="90"/>
        </w:rPr>
        <w:t>record</w:t>
      </w:r>
      <w:r w:rsidR="00386B3A">
        <w:rPr>
          <w:spacing w:val="-11"/>
          <w:w w:val="90"/>
        </w:rPr>
        <w:t xml:space="preserve"> </w:t>
      </w:r>
      <w:r w:rsidR="00386B3A">
        <w:rPr>
          <w:w w:val="90"/>
        </w:rPr>
        <w:t>the</w:t>
      </w:r>
      <w:r w:rsidR="00386B3A">
        <w:rPr>
          <w:spacing w:val="-11"/>
          <w:w w:val="90"/>
        </w:rPr>
        <w:t xml:space="preserve"> </w:t>
      </w:r>
      <w:r w:rsidR="00386B3A">
        <w:rPr>
          <w:w w:val="90"/>
        </w:rPr>
        <w:t>routing</w:t>
      </w:r>
      <w:r w:rsidR="00386B3A">
        <w:rPr>
          <w:spacing w:val="-10"/>
          <w:w w:val="90"/>
        </w:rPr>
        <w:t xml:space="preserve"> </w:t>
      </w:r>
      <w:r w:rsidR="00386B3A">
        <w:rPr>
          <w:w w:val="90"/>
        </w:rPr>
        <w:t>table</w:t>
      </w:r>
      <w:r w:rsidR="00386B3A">
        <w:rPr>
          <w:spacing w:val="-11"/>
          <w:w w:val="90"/>
        </w:rPr>
        <w:t xml:space="preserve"> </w:t>
      </w:r>
      <w:r w:rsidR="00386B3A">
        <w:rPr>
          <w:w w:val="90"/>
        </w:rPr>
        <w:t>changes</w:t>
      </w:r>
      <w:r w:rsidR="00386B3A">
        <w:rPr>
          <w:spacing w:val="-11"/>
          <w:w w:val="90"/>
        </w:rPr>
        <w:t xml:space="preserve"> </w:t>
      </w:r>
      <w:r w:rsidR="00386B3A">
        <w:rPr>
          <w:w w:val="90"/>
        </w:rPr>
        <w:t>at</w:t>
      </w:r>
      <w:r w:rsidR="00386B3A">
        <w:rPr>
          <w:spacing w:val="-11"/>
          <w:w w:val="90"/>
        </w:rPr>
        <w:t xml:space="preserve"> </w:t>
      </w:r>
      <w:r w:rsidR="00386B3A">
        <w:rPr>
          <w:w w:val="90"/>
        </w:rPr>
        <w:t>all</w:t>
      </w:r>
      <w:r w:rsidR="00386B3A">
        <w:rPr>
          <w:spacing w:val="-10"/>
          <w:w w:val="90"/>
        </w:rPr>
        <w:t xml:space="preserve"> </w:t>
      </w:r>
      <w:r w:rsidR="00386B3A">
        <w:rPr>
          <w:w w:val="90"/>
        </w:rPr>
        <w:t xml:space="preserve">routers </w:t>
      </w:r>
      <w:r w:rsidR="00386B3A">
        <w:rPr>
          <w:w w:val="95"/>
        </w:rPr>
        <w:t>running</w:t>
      </w:r>
      <w:r w:rsidR="00386B3A">
        <w:rPr>
          <w:spacing w:val="-28"/>
          <w:w w:val="95"/>
        </w:rPr>
        <w:t xml:space="preserve"> </w:t>
      </w:r>
      <w:r w:rsidR="00386B3A">
        <w:rPr>
          <w:w w:val="95"/>
        </w:rPr>
        <w:t>OSPF-BGP</w:t>
      </w:r>
      <w:r w:rsidR="00386B3A">
        <w:rPr>
          <w:spacing w:val="-27"/>
          <w:w w:val="95"/>
        </w:rPr>
        <w:t xml:space="preserve"> </w:t>
      </w:r>
      <w:r w:rsidR="00386B3A">
        <w:rPr>
          <w:w w:val="95"/>
        </w:rPr>
        <w:t>calculated</w:t>
      </w:r>
      <w:r w:rsidR="00386B3A">
        <w:rPr>
          <w:spacing w:val="-28"/>
          <w:w w:val="95"/>
        </w:rPr>
        <w:t xml:space="preserve"> </w:t>
      </w:r>
      <w:r w:rsidR="00386B3A">
        <w:rPr>
          <w:w w:val="95"/>
        </w:rPr>
        <w:t>the</w:t>
      </w:r>
      <w:r w:rsidR="00386B3A">
        <w:rPr>
          <w:spacing w:val="-27"/>
          <w:w w:val="95"/>
        </w:rPr>
        <w:t xml:space="preserve"> </w:t>
      </w:r>
      <w:r w:rsidR="00386B3A">
        <w:rPr>
          <w:w w:val="95"/>
        </w:rPr>
        <w:t>convergence</w:t>
      </w:r>
      <w:r w:rsidR="00386B3A">
        <w:rPr>
          <w:spacing w:val="-27"/>
          <w:w w:val="95"/>
        </w:rPr>
        <w:t xml:space="preserve"> </w:t>
      </w:r>
      <w:r w:rsidR="00386B3A">
        <w:rPr>
          <w:w w:val="95"/>
        </w:rPr>
        <w:t>times for OSPF. Packets captures of EIBP using</w:t>
      </w:r>
      <w:r w:rsidR="00386B3A">
        <w:rPr>
          <w:spacing w:val="-30"/>
          <w:w w:val="95"/>
        </w:rPr>
        <w:t xml:space="preserve"> </w:t>
      </w:r>
      <w:r w:rsidR="00386B3A">
        <w:rPr>
          <w:spacing w:val="-3"/>
          <w:w w:val="95"/>
        </w:rPr>
        <w:t>Wireshark</w:t>
      </w:r>
    </w:p>
    <w:p w:rsidR="00FC3AD9" w:rsidRDefault="0068431D">
      <w:pPr>
        <w:pStyle w:val="BodyText"/>
        <w:spacing w:line="244" w:lineRule="exact"/>
        <w:ind w:left="604"/>
      </w:pPr>
      <w:hyperlink w:anchor="_bookmark10" w:history="1">
        <w:r w:rsidR="00386B3A">
          <w:t xml:space="preserve">[5] </w:t>
        </w:r>
      </w:hyperlink>
      <w:r w:rsidR="00386B3A">
        <w:t>provided EIBP convergence time.</w:t>
      </w:r>
    </w:p>
    <w:p w:rsidR="00FC3AD9" w:rsidRDefault="00386B3A">
      <w:pPr>
        <w:pStyle w:val="Heading2"/>
        <w:numPr>
          <w:ilvl w:val="1"/>
          <w:numId w:val="3"/>
        </w:numPr>
        <w:tabs>
          <w:tab w:val="left" w:pos="659"/>
          <w:tab w:val="left" w:pos="660"/>
        </w:tabs>
        <w:spacing w:before="250"/>
      </w:pPr>
      <w:bookmarkStart w:id="39" w:name="5.2_Test_Environments"/>
      <w:bookmarkEnd w:id="39"/>
      <w:r>
        <w:rPr>
          <w:spacing w:val="-4"/>
        </w:rPr>
        <w:t>Test</w:t>
      </w:r>
      <w:r>
        <w:rPr>
          <w:spacing w:val="-2"/>
        </w:rPr>
        <w:t xml:space="preserve"> </w:t>
      </w:r>
      <w:r>
        <w:t>Environments</w:t>
      </w:r>
    </w:p>
    <w:p w:rsidR="00FC3AD9" w:rsidRDefault="00386B3A">
      <w:pPr>
        <w:pStyle w:val="BodyText"/>
        <w:spacing w:before="40" w:line="213" w:lineRule="auto"/>
        <w:ind w:left="108" w:right="38" w:firstLine="1"/>
      </w:pPr>
      <w:r>
        <w:rPr>
          <w:w w:val="95"/>
        </w:rPr>
        <w:t>There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significant</w:t>
      </w:r>
      <w:r>
        <w:rPr>
          <w:spacing w:val="-27"/>
          <w:w w:val="95"/>
        </w:rPr>
        <w:t xml:space="preserve"> </w:t>
      </w:r>
      <w:r>
        <w:rPr>
          <w:w w:val="95"/>
        </w:rPr>
        <w:t>difference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two</w:t>
      </w:r>
      <w:r>
        <w:rPr>
          <w:spacing w:val="-28"/>
          <w:w w:val="95"/>
        </w:rPr>
        <w:t xml:space="preserve"> </w:t>
      </w:r>
      <w:r>
        <w:rPr>
          <w:w w:val="95"/>
        </w:rPr>
        <w:t>prototype</w:t>
      </w:r>
      <w:r>
        <w:rPr>
          <w:spacing w:val="-27"/>
          <w:w w:val="95"/>
        </w:rPr>
        <w:t xml:space="preserve"> </w:t>
      </w:r>
      <w:r>
        <w:rPr>
          <w:w w:val="95"/>
        </w:rPr>
        <w:t>codes</w:t>
      </w:r>
      <w:r>
        <w:rPr>
          <w:spacing w:val="-28"/>
          <w:w w:val="95"/>
        </w:rPr>
        <w:t xml:space="preserve"> </w:t>
      </w:r>
      <w:r>
        <w:rPr>
          <w:w w:val="95"/>
        </w:rPr>
        <w:t>we compare.</w:t>
      </w:r>
      <w:r>
        <w:rPr>
          <w:spacing w:val="-19"/>
          <w:w w:val="95"/>
        </w:rPr>
        <w:t xml:space="preserve"> </w:t>
      </w:r>
      <w:r>
        <w:rPr>
          <w:w w:val="95"/>
        </w:rPr>
        <w:t>EIBP</w:t>
      </w:r>
      <w:r>
        <w:rPr>
          <w:spacing w:val="-18"/>
          <w:w w:val="95"/>
        </w:rPr>
        <w:t xml:space="preserve"> </w:t>
      </w:r>
      <w:r>
        <w:rPr>
          <w:w w:val="95"/>
        </w:rPr>
        <w:t>executes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user</w:t>
      </w:r>
      <w:r>
        <w:rPr>
          <w:spacing w:val="-18"/>
          <w:w w:val="95"/>
        </w:rPr>
        <w:t xml:space="preserve"> </w:t>
      </w:r>
      <w:r>
        <w:rPr>
          <w:w w:val="95"/>
        </w:rPr>
        <w:t>space,</w:t>
      </w:r>
      <w:r>
        <w:rPr>
          <w:spacing w:val="-19"/>
          <w:w w:val="95"/>
        </w:rPr>
        <w:t xml:space="preserve"> </w:t>
      </w:r>
      <w:r>
        <w:rPr>
          <w:w w:val="95"/>
        </w:rPr>
        <w:t>while</w:t>
      </w:r>
      <w:r>
        <w:rPr>
          <w:spacing w:val="-18"/>
          <w:w w:val="95"/>
        </w:rPr>
        <w:t xml:space="preserve"> </w:t>
      </w:r>
      <w:r>
        <w:rPr>
          <w:w w:val="95"/>
        </w:rPr>
        <w:t>OSPF-BGP executes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kernel</w:t>
      </w:r>
      <w:r>
        <w:rPr>
          <w:spacing w:val="-24"/>
          <w:w w:val="95"/>
        </w:rPr>
        <w:t xml:space="preserve"> </w:t>
      </w:r>
      <w:r>
        <w:rPr>
          <w:w w:val="95"/>
        </w:rPr>
        <w:t>space.</w:t>
      </w:r>
      <w:r>
        <w:rPr>
          <w:spacing w:val="-24"/>
          <w:w w:val="95"/>
        </w:rPr>
        <w:t xml:space="preserve"> </w:t>
      </w:r>
      <w:r>
        <w:rPr>
          <w:w w:val="95"/>
        </w:rPr>
        <w:t>Hence,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time</w:t>
      </w:r>
      <w:r>
        <w:rPr>
          <w:spacing w:val="-24"/>
          <w:w w:val="95"/>
        </w:rPr>
        <w:t xml:space="preserve"> </w:t>
      </w:r>
      <w:r>
        <w:rPr>
          <w:w w:val="95"/>
        </w:rPr>
        <w:t>delays</w:t>
      </w:r>
      <w:r>
        <w:rPr>
          <w:spacing w:val="-24"/>
          <w:w w:val="95"/>
        </w:rPr>
        <w:t xml:space="preserve"> </w:t>
      </w:r>
      <w:r>
        <w:rPr>
          <w:w w:val="95"/>
        </w:rPr>
        <w:t>encoun- tered</w:t>
      </w:r>
      <w:r>
        <w:rPr>
          <w:spacing w:val="-7"/>
          <w:w w:val="95"/>
        </w:rPr>
        <w:t xml:space="preserve"> </w:t>
      </w:r>
      <w:r>
        <w:rPr>
          <w:w w:val="95"/>
        </w:rPr>
        <w:t>with</w:t>
      </w:r>
      <w:r>
        <w:rPr>
          <w:spacing w:val="-7"/>
          <w:w w:val="95"/>
        </w:rPr>
        <w:t xml:space="preserve"> </w:t>
      </w:r>
      <w:r>
        <w:rPr>
          <w:w w:val="95"/>
        </w:rPr>
        <w:t>EIBP</w:t>
      </w:r>
      <w:r>
        <w:rPr>
          <w:spacing w:val="-7"/>
          <w:w w:val="95"/>
        </w:rPr>
        <w:t xml:space="preserve"> </w:t>
      </w:r>
      <w:r>
        <w:rPr>
          <w:w w:val="95"/>
        </w:rPr>
        <w:t>operations</w:t>
      </w:r>
      <w:r>
        <w:rPr>
          <w:spacing w:val="-7"/>
          <w:w w:val="95"/>
        </w:rPr>
        <w:t xml:space="preserve"> </w:t>
      </w:r>
      <w:r>
        <w:rPr>
          <w:w w:val="95"/>
        </w:rPr>
        <w:t>are</w:t>
      </w:r>
      <w:r>
        <w:rPr>
          <w:spacing w:val="-7"/>
          <w:w w:val="95"/>
        </w:rPr>
        <w:t xml:space="preserve"> </w:t>
      </w:r>
      <w:r>
        <w:rPr>
          <w:w w:val="95"/>
        </w:rPr>
        <w:t>higher</w:t>
      </w:r>
      <w:r>
        <w:rPr>
          <w:spacing w:val="-7"/>
          <w:w w:val="95"/>
        </w:rPr>
        <w:t xml:space="preserve"> </w:t>
      </w:r>
      <w:r>
        <w:rPr>
          <w:w w:val="95"/>
        </w:rPr>
        <w:t>than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OSPF-BGP. </w:t>
      </w:r>
      <w:r>
        <w:t>Moreover,</w:t>
      </w:r>
      <w:r>
        <w:rPr>
          <w:spacing w:val="-31"/>
        </w:rPr>
        <w:t xml:space="preserve"> </w:t>
      </w:r>
      <w:r>
        <w:t>due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two</w:t>
      </w:r>
      <w:r>
        <w:rPr>
          <w:spacing w:val="-31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test</w:t>
      </w:r>
      <w:r>
        <w:rPr>
          <w:spacing w:val="-30"/>
        </w:rPr>
        <w:t xml:space="preserve"> </w:t>
      </w:r>
      <w:r>
        <w:t>scenario,</w:t>
      </w:r>
      <w:r>
        <w:rPr>
          <w:spacing w:val="-31"/>
        </w:rPr>
        <w:t xml:space="preserve"> </w:t>
      </w:r>
      <w:r>
        <w:t>we</w:t>
      </w:r>
      <w:r>
        <w:rPr>
          <w:spacing w:val="-30"/>
        </w:rPr>
        <w:t xml:space="preserve"> </w:t>
      </w:r>
      <w:r>
        <w:t>failed</w:t>
      </w:r>
      <w:r>
        <w:rPr>
          <w:spacing w:val="-31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 xml:space="preserve">link </w:t>
      </w:r>
      <w:r>
        <w:rPr>
          <w:w w:val="95"/>
        </w:rPr>
        <w:t>within</w:t>
      </w:r>
      <w:r>
        <w:rPr>
          <w:spacing w:val="-28"/>
          <w:w w:val="95"/>
        </w:rPr>
        <w:t xml:space="preserve"> </w:t>
      </w:r>
      <w:r>
        <w:rPr>
          <w:w w:val="95"/>
        </w:rPr>
        <w:t>an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test</w:t>
      </w:r>
      <w:r>
        <w:rPr>
          <w:spacing w:val="-28"/>
          <w:w w:val="95"/>
        </w:rPr>
        <w:t xml:space="preserve"> </w:t>
      </w:r>
      <w:r>
        <w:rPr>
          <w:w w:val="95"/>
        </w:rPr>
        <w:t>failure</w:t>
      </w:r>
      <w:r>
        <w:rPr>
          <w:spacing w:val="-28"/>
          <w:w w:val="95"/>
        </w:rPr>
        <w:t xml:space="preserve"> </w:t>
      </w:r>
      <w:r>
        <w:rPr>
          <w:w w:val="95"/>
        </w:rPr>
        <w:t>recovery</w:t>
      </w:r>
      <w:r>
        <w:rPr>
          <w:spacing w:val="-28"/>
          <w:w w:val="95"/>
        </w:rPr>
        <w:t xml:space="preserve"> </w:t>
      </w:r>
      <w:r>
        <w:rPr>
          <w:w w:val="95"/>
        </w:rPr>
        <w:t>performance.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OSPF </w:t>
      </w:r>
      <w:r>
        <w:rPr>
          <w:w w:val="90"/>
        </w:rPr>
        <w:t>implementation</w:t>
      </w:r>
      <w:r>
        <w:rPr>
          <w:spacing w:val="-6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FRR</w:t>
      </w:r>
      <w:r>
        <w:rPr>
          <w:spacing w:val="-6"/>
          <w:w w:val="90"/>
        </w:rPr>
        <w:t xml:space="preserve"> </w:t>
      </w:r>
      <w:r>
        <w:rPr>
          <w:w w:val="90"/>
        </w:rPr>
        <w:t>uses</w:t>
      </w:r>
      <w:r>
        <w:rPr>
          <w:spacing w:val="-5"/>
          <w:w w:val="90"/>
        </w:rPr>
        <w:t xml:space="preserve"> </w:t>
      </w:r>
      <w:r>
        <w:rPr>
          <w:w w:val="90"/>
        </w:rPr>
        <w:t>OSPF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LFA</w:t>
      </w:r>
      <w:r>
        <w:rPr>
          <w:spacing w:val="-5"/>
          <w:w w:val="90"/>
        </w:rPr>
        <w:t xml:space="preserve"> </w:t>
      </w:r>
      <w:r>
        <w:rPr>
          <w:w w:val="90"/>
        </w:rPr>
        <w:t>[</w:t>
      </w:r>
      <w:hyperlink w:anchor="_bookmark7" w:history="1">
        <w:r>
          <w:rPr>
            <w:w w:val="90"/>
          </w:rPr>
          <w:t>2</w:t>
        </w:r>
      </w:hyperlink>
      <w:r>
        <w:rPr>
          <w:w w:val="90"/>
        </w:rPr>
        <w:t>]</w:t>
      </w:r>
      <w:r>
        <w:rPr>
          <w:spacing w:val="-6"/>
          <w:w w:val="90"/>
        </w:rPr>
        <w:t xml:space="preserve"> </w:t>
      </w:r>
      <w:r>
        <w:rPr>
          <w:w w:val="90"/>
        </w:rPr>
        <w:t>(loop</w:t>
      </w:r>
      <w:r>
        <w:rPr>
          <w:spacing w:val="-5"/>
          <w:w w:val="90"/>
        </w:rPr>
        <w:t xml:space="preserve"> </w:t>
      </w:r>
      <w:r>
        <w:rPr>
          <w:w w:val="90"/>
        </w:rPr>
        <w:t>free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alter- </w:t>
      </w:r>
      <w:r>
        <w:rPr>
          <w:w w:val="95"/>
        </w:rPr>
        <w:t>nate)</w:t>
      </w:r>
      <w:r>
        <w:rPr>
          <w:spacing w:val="-14"/>
          <w:w w:val="95"/>
        </w:rPr>
        <w:t xml:space="preserve"> </w:t>
      </w:r>
      <w:r>
        <w:rPr>
          <w:w w:val="95"/>
        </w:rPr>
        <w:t>allowing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router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store</w:t>
      </w:r>
      <w:r>
        <w:rPr>
          <w:spacing w:val="-14"/>
          <w:w w:val="95"/>
        </w:rPr>
        <w:t xml:space="preserve"> </w:t>
      </w:r>
      <w:r>
        <w:rPr>
          <w:w w:val="95"/>
        </w:rPr>
        <w:t>multiple</w:t>
      </w:r>
      <w:r>
        <w:rPr>
          <w:spacing w:val="-13"/>
          <w:w w:val="95"/>
        </w:rPr>
        <w:t xml:space="preserve"> </w:t>
      </w:r>
      <w:r>
        <w:rPr>
          <w:w w:val="95"/>
        </w:rPr>
        <w:t>paths;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event </w:t>
      </w:r>
      <w:r>
        <w:t>of</w:t>
      </w:r>
      <w:r>
        <w:rPr>
          <w:spacing w:val="-22"/>
        </w:rPr>
        <w:t xml:space="preserve"> </w:t>
      </w:r>
      <w:r>
        <w:t>failure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primary</w:t>
      </w:r>
      <w:r>
        <w:rPr>
          <w:spacing w:val="-22"/>
        </w:rPr>
        <w:t xml:space="preserve"> </w:t>
      </w:r>
      <w:r>
        <w:t>path,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secondary</w:t>
      </w:r>
      <w:r>
        <w:rPr>
          <w:spacing w:val="-21"/>
        </w:rPr>
        <w:t xml:space="preserve"> </w:t>
      </w:r>
      <w:r>
        <w:t>path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used as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shortest</w:t>
      </w:r>
      <w:r>
        <w:rPr>
          <w:spacing w:val="-27"/>
        </w:rPr>
        <w:t xml:space="preserve"> </w:t>
      </w:r>
      <w:r>
        <w:t>path</w:t>
      </w:r>
      <w:r>
        <w:rPr>
          <w:spacing w:val="-28"/>
        </w:rPr>
        <w:t xml:space="preserve"> </w:t>
      </w:r>
      <w:r>
        <w:t>trees</w:t>
      </w:r>
      <w:r>
        <w:rPr>
          <w:spacing w:val="-28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being</w:t>
      </w:r>
      <w:r>
        <w:rPr>
          <w:spacing w:val="-28"/>
        </w:rPr>
        <w:t xml:space="preserve"> </w:t>
      </w:r>
      <w:r>
        <w:t>repaired.</w:t>
      </w:r>
      <w:r>
        <w:rPr>
          <w:spacing w:val="-28"/>
        </w:rPr>
        <w:t xml:space="preserve"> </w:t>
      </w:r>
      <w:r>
        <w:t>OSPF</w:t>
      </w:r>
      <w:r>
        <w:rPr>
          <w:spacing w:val="-27"/>
        </w:rPr>
        <w:t xml:space="preserve"> </w:t>
      </w:r>
      <w:r>
        <w:t xml:space="preserve">failure </w:t>
      </w:r>
      <w:r>
        <w:rPr>
          <w:w w:val="90"/>
        </w:rPr>
        <w:t>detection</w:t>
      </w:r>
      <w:r>
        <w:rPr>
          <w:spacing w:val="-7"/>
          <w:w w:val="90"/>
        </w:rPr>
        <w:t xml:space="preserve"> </w:t>
      </w:r>
      <w:r>
        <w:rPr>
          <w:w w:val="90"/>
        </w:rPr>
        <w:t>also</w:t>
      </w:r>
      <w:r>
        <w:rPr>
          <w:spacing w:val="-7"/>
          <w:w w:val="90"/>
        </w:rPr>
        <w:t xml:space="preserve"> </w:t>
      </w:r>
      <w:r>
        <w:rPr>
          <w:w w:val="90"/>
        </w:rPr>
        <w:t>uses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physical</w:t>
      </w:r>
      <w:r>
        <w:rPr>
          <w:spacing w:val="-7"/>
          <w:w w:val="90"/>
        </w:rPr>
        <w:t xml:space="preserve"> </w:t>
      </w:r>
      <w:r>
        <w:rPr>
          <w:w w:val="90"/>
        </w:rPr>
        <w:t>point-to-point</w:t>
      </w:r>
      <w:r>
        <w:rPr>
          <w:spacing w:val="-7"/>
          <w:w w:val="90"/>
        </w:rPr>
        <w:t xml:space="preserve"> </w:t>
      </w:r>
      <w:r>
        <w:rPr>
          <w:w w:val="90"/>
        </w:rPr>
        <w:t>network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pulse </w:t>
      </w:r>
      <w:r>
        <w:rPr>
          <w:w w:val="95"/>
        </w:rPr>
        <w:t>detection</w:t>
      </w:r>
      <w:r>
        <w:rPr>
          <w:spacing w:val="-30"/>
          <w:w w:val="95"/>
        </w:rPr>
        <w:t xml:space="preserve"> </w:t>
      </w:r>
      <w:r>
        <w:rPr>
          <w:w w:val="95"/>
        </w:rPr>
        <w:t>[</w:t>
      </w:r>
      <w:hyperlink w:anchor="_bookmark15" w:history="1">
        <w:r>
          <w:rPr>
            <w:w w:val="95"/>
          </w:rPr>
          <w:t>12</w:t>
        </w:r>
      </w:hyperlink>
      <w:r>
        <w:rPr>
          <w:w w:val="95"/>
        </w:rPr>
        <w:t>]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report</w:t>
      </w:r>
      <w:r>
        <w:rPr>
          <w:spacing w:val="-29"/>
          <w:w w:val="95"/>
        </w:rPr>
        <w:t xml:space="preserve"> </w:t>
      </w:r>
      <w:r>
        <w:rPr>
          <w:w w:val="95"/>
        </w:rPr>
        <w:t>link</w:t>
      </w:r>
      <w:r>
        <w:rPr>
          <w:spacing w:val="-30"/>
          <w:w w:val="95"/>
        </w:rPr>
        <w:t xml:space="preserve"> </w:t>
      </w:r>
      <w:r>
        <w:rPr>
          <w:w w:val="95"/>
        </w:rPr>
        <w:t>down</w:t>
      </w:r>
      <w:r>
        <w:rPr>
          <w:spacing w:val="-29"/>
          <w:w w:val="95"/>
        </w:rPr>
        <w:t xml:space="preserve"> </w:t>
      </w:r>
      <w:r>
        <w:rPr>
          <w:w w:val="95"/>
        </w:rPr>
        <w:t>immediately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device. The</w:t>
      </w:r>
      <w:ins w:id="40" w:author="Nirmala Shenoy" w:date="2022-05-09T12:41:00Z">
        <w:r w:rsidR="00301FEB">
          <w:rPr>
            <w:w w:val="95"/>
          </w:rPr>
          <w:t>se</w:t>
        </w:r>
      </w:ins>
      <w:r>
        <w:rPr>
          <w:spacing w:val="-11"/>
          <w:w w:val="95"/>
        </w:rPr>
        <w:t xml:space="preserve"> </w:t>
      </w:r>
      <w:r>
        <w:rPr>
          <w:w w:val="95"/>
        </w:rPr>
        <w:t>features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10"/>
          <w:w w:val="95"/>
        </w:rPr>
        <w:t xml:space="preserve"> </w:t>
      </w:r>
      <w:r>
        <w:rPr>
          <w:w w:val="95"/>
        </w:rPr>
        <w:t>implemented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current</w:t>
      </w:r>
      <w:r>
        <w:rPr>
          <w:spacing w:val="-10"/>
          <w:w w:val="95"/>
        </w:rPr>
        <w:t xml:space="preserve"> </w:t>
      </w:r>
      <w:r>
        <w:rPr>
          <w:w w:val="95"/>
        </w:rPr>
        <w:t>version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of </w:t>
      </w:r>
      <w:r>
        <w:t>EIBP.</w:t>
      </w:r>
    </w:p>
    <w:p w:rsidR="00FC3AD9" w:rsidRDefault="00386B3A">
      <w:pPr>
        <w:pStyle w:val="BodyText"/>
        <w:spacing w:before="37" w:line="213" w:lineRule="auto"/>
        <w:ind w:left="108" w:right="103" w:firstLine="7"/>
      </w:pPr>
      <w:r>
        <w:br w:type="column"/>
      </w:r>
      <w:r>
        <w:rPr>
          <w:w w:val="95"/>
        </w:rPr>
        <w:t>conducted,</w:t>
      </w:r>
      <w:r>
        <w:rPr>
          <w:spacing w:val="-24"/>
          <w:w w:val="95"/>
        </w:rPr>
        <w:t xml:space="preserve"> </w:t>
      </w:r>
      <w:r>
        <w:rPr>
          <w:w w:val="95"/>
        </w:rPr>
        <w:t>we</w:t>
      </w:r>
      <w:r>
        <w:rPr>
          <w:spacing w:val="-24"/>
          <w:w w:val="95"/>
        </w:rPr>
        <w:t xml:space="preserve"> </w:t>
      </w:r>
      <w:r>
        <w:rPr>
          <w:w w:val="95"/>
        </w:rPr>
        <w:t>collected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convergence</w:t>
      </w:r>
      <w:r>
        <w:rPr>
          <w:spacing w:val="-24"/>
          <w:w w:val="95"/>
        </w:rPr>
        <w:t xml:space="preserve"> </w:t>
      </w:r>
      <w:r>
        <w:rPr>
          <w:w w:val="95"/>
        </w:rPr>
        <w:t>times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packets lost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w w:val="95"/>
        </w:rPr>
        <w:t>failing</w:t>
      </w:r>
      <w:r>
        <w:rPr>
          <w:spacing w:val="-9"/>
          <w:w w:val="95"/>
        </w:rPr>
        <w:t xml:space="preserve"> </w:t>
      </w:r>
      <w:r>
        <w:rPr>
          <w:w w:val="95"/>
        </w:rPr>
        <w:t>an</w:t>
      </w:r>
      <w:r>
        <w:rPr>
          <w:spacing w:val="-9"/>
          <w:w w:val="95"/>
        </w:rPr>
        <w:t xml:space="preserve"> </w:t>
      </w:r>
      <w:r>
        <w:rPr>
          <w:w w:val="95"/>
        </w:rPr>
        <w:t>interface.</w:t>
      </w:r>
      <w:r>
        <w:rPr>
          <w:spacing w:val="-8"/>
          <w:w w:val="95"/>
        </w:rPr>
        <w:t xml:space="preserve"> We</w:t>
      </w:r>
      <w:r>
        <w:rPr>
          <w:spacing w:val="-9"/>
          <w:w w:val="95"/>
        </w:rPr>
        <w:t xml:space="preserve"> </w:t>
      </w:r>
      <w:r>
        <w:rPr>
          <w:w w:val="95"/>
        </w:rPr>
        <w:t>failed</w:t>
      </w:r>
      <w:r>
        <w:rPr>
          <w:spacing w:val="-9"/>
          <w:w w:val="95"/>
        </w:rPr>
        <w:t xml:space="preserve"> </w:t>
      </w:r>
      <w:r>
        <w:rPr>
          <w:w w:val="95"/>
        </w:rPr>
        <w:t>interfaces</w:t>
      </w:r>
      <w:r>
        <w:rPr>
          <w:spacing w:val="-9"/>
          <w:w w:val="95"/>
        </w:rPr>
        <w:t xml:space="preserve"> </w:t>
      </w:r>
      <w:r>
        <w:rPr>
          <w:w w:val="95"/>
        </w:rPr>
        <w:t>at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multiple </w:t>
      </w:r>
      <w:r>
        <w:t>points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topology</w:t>
      </w:r>
      <w:r>
        <w:rPr>
          <w:spacing w:val="-25"/>
        </w:rPr>
        <w:t xml:space="preserve"> </w:t>
      </w:r>
      <w:r>
        <w:t>–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test</w:t>
      </w:r>
      <w:r>
        <w:rPr>
          <w:spacing w:val="-25"/>
        </w:rPr>
        <w:t xml:space="preserve"> </w:t>
      </w:r>
      <w:r>
        <w:t>cases</w:t>
      </w:r>
      <w:r>
        <w:rPr>
          <w:spacing w:val="-2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noted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Table</w:t>
      </w:r>
      <w:r>
        <w:rPr>
          <w:spacing w:val="-26"/>
        </w:rPr>
        <w:t xml:space="preserve"> </w:t>
      </w:r>
      <w:hyperlink w:anchor="_bookmark4" w:history="1">
        <w:r>
          <w:t>1.</w:t>
        </w:r>
      </w:hyperlink>
      <w: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failures</w:t>
      </w:r>
      <w:r>
        <w:rPr>
          <w:spacing w:val="-22"/>
          <w:w w:val="95"/>
        </w:rPr>
        <w:t xml:space="preserve"> </w:t>
      </w:r>
      <w:r>
        <w:rPr>
          <w:w w:val="95"/>
        </w:rPr>
        <w:t>were</w:t>
      </w:r>
      <w:r>
        <w:rPr>
          <w:spacing w:val="-22"/>
          <w:w w:val="95"/>
        </w:rPr>
        <w:t xml:space="preserve"> </w:t>
      </w:r>
      <w:r>
        <w:rPr>
          <w:w w:val="95"/>
        </w:rPr>
        <w:t>placed</w:t>
      </w:r>
      <w:r>
        <w:rPr>
          <w:spacing w:val="-23"/>
          <w:w w:val="95"/>
        </w:rPr>
        <w:t xml:space="preserve"> </w:t>
      </w:r>
      <w:r>
        <w:rPr>
          <w:w w:val="95"/>
        </w:rPr>
        <w:t>close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traffic</w:t>
      </w:r>
      <w:r>
        <w:rPr>
          <w:spacing w:val="-22"/>
          <w:w w:val="95"/>
        </w:rPr>
        <w:t xml:space="preserve"> </w:t>
      </w:r>
      <w:r>
        <w:rPr>
          <w:w w:val="95"/>
        </w:rPr>
        <w:t>sending</w:t>
      </w:r>
      <w:r>
        <w:rPr>
          <w:spacing w:val="-23"/>
          <w:w w:val="95"/>
        </w:rPr>
        <w:t xml:space="preserve"> </w:t>
      </w:r>
      <w:r>
        <w:rPr>
          <w:w w:val="95"/>
        </w:rPr>
        <w:t>end</w:t>
      </w:r>
      <w:r>
        <w:rPr>
          <w:spacing w:val="-22"/>
          <w:w w:val="95"/>
        </w:rPr>
        <w:t xml:space="preserve"> </w:t>
      </w:r>
      <w:r>
        <w:rPr>
          <w:w w:val="95"/>
        </w:rPr>
        <w:t>and traffic</w:t>
      </w:r>
      <w:r>
        <w:rPr>
          <w:spacing w:val="-26"/>
          <w:w w:val="95"/>
        </w:rPr>
        <w:t xml:space="preserve"> </w:t>
      </w:r>
      <w:r>
        <w:rPr>
          <w:w w:val="95"/>
        </w:rPr>
        <w:t>receiving</w:t>
      </w:r>
      <w:r>
        <w:rPr>
          <w:spacing w:val="-25"/>
          <w:w w:val="95"/>
        </w:rPr>
        <w:t xml:space="preserve"> </w:t>
      </w:r>
      <w:r>
        <w:rPr>
          <w:w w:val="95"/>
        </w:rPr>
        <w:t>end</w:t>
      </w:r>
      <w:r>
        <w:rPr>
          <w:spacing w:val="-25"/>
          <w:w w:val="95"/>
        </w:rPr>
        <w:t xml:space="preserve"> </w:t>
      </w:r>
      <w:r>
        <w:rPr>
          <w:w w:val="95"/>
        </w:rPr>
        <w:t>routers,</w:t>
      </w:r>
      <w:r>
        <w:rPr>
          <w:spacing w:val="-25"/>
          <w:w w:val="95"/>
        </w:rPr>
        <w:t xml:space="preserve"> </w:t>
      </w:r>
      <w:r>
        <w:rPr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w w:val="95"/>
        </w:rPr>
        <w:t>noted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Fig.</w:t>
      </w:r>
      <w:r>
        <w:rPr>
          <w:spacing w:val="-25"/>
          <w:w w:val="95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95"/>
        </w:rPr>
        <w:t>4</w:t>
      </w:r>
      <w:ins w:id="41" w:author="Nirmala Shenoy" w:date="2022-05-09T12:41:00Z">
        <w:r w:rsidR="00D42B38">
          <w:rPr>
            <w:w w:val="95"/>
          </w:rPr>
          <w:t xml:space="preserve"> (break points B1, B2, B3 and B4)</w:t>
        </w:r>
      </w:ins>
      <w:r>
        <w:rPr>
          <w:w w:val="95"/>
        </w:rPr>
        <w:t>.</w:t>
      </w:r>
      <w:r>
        <w:rPr>
          <w:spacing w:val="-25"/>
          <w:w w:val="95"/>
        </w:rPr>
        <w:t xml:space="preserve"> </w:t>
      </w:r>
      <w:r>
        <w:rPr>
          <w:spacing w:val="-25"/>
          <w:w w:val="95"/>
        </w:rPr>
        <w:fldChar w:fldCharType="end"/>
      </w:r>
      <w:r>
        <w:rPr>
          <w:w w:val="95"/>
        </w:rPr>
        <w:t>Each</w:t>
      </w:r>
      <w:r>
        <w:rPr>
          <w:spacing w:val="-25"/>
          <w:w w:val="95"/>
        </w:rPr>
        <w:t xml:space="preserve"> </w:t>
      </w:r>
      <w:r>
        <w:rPr>
          <w:w w:val="95"/>
        </w:rPr>
        <w:t>test</w:t>
      </w:r>
      <w:r>
        <w:rPr>
          <w:spacing w:val="-26"/>
          <w:w w:val="95"/>
        </w:rPr>
        <w:t xml:space="preserve"> </w:t>
      </w:r>
      <w:r>
        <w:rPr>
          <w:w w:val="95"/>
        </w:rPr>
        <w:t>case was</w:t>
      </w:r>
      <w:r>
        <w:rPr>
          <w:spacing w:val="-25"/>
          <w:w w:val="95"/>
        </w:rPr>
        <w:t xml:space="preserve"> </w:t>
      </w:r>
      <w:r>
        <w:rPr>
          <w:w w:val="95"/>
        </w:rPr>
        <w:t>repeated</w:t>
      </w:r>
      <w:r>
        <w:rPr>
          <w:spacing w:val="-24"/>
          <w:w w:val="95"/>
        </w:rPr>
        <w:t xml:space="preserve"> </w:t>
      </w:r>
      <w:r>
        <w:rPr>
          <w:w w:val="95"/>
        </w:rPr>
        <w:t>five</w:t>
      </w:r>
      <w:r>
        <w:rPr>
          <w:spacing w:val="-24"/>
          <w:w w:val="95"/>
        </w:rPr>
        <w:t xml:space="preserve"> </w:t>
      </w:r>
      <w:r>
        <w:rPr>
          <w:w w:val="95"/>
        </w:rPr>
        <w:t>times.</w:t>
      </w:r>
      <w:r>
        <w:rPr>
          <w:spacing w:val="-24"/>
          <w:w w:val="95"/>
        </w:rPr>
        <w:t xml:space="preserve"> </w:t>
      </w:r>
      <w:r>
        <w:rPr>
          <w:w w:val="95"/>
        </w:rPr>
        <w:t>When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results</w:t>
      </w:r>
      <w:r>
        <w:rPr>
          <w:spacing w:val="-24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consistent,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we </w:t>
      </w:r>
      <w:r>
        <w:t>averaged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values.</w:t>
      </w:r>
      <w:r>
        <w:rPr>
          <w:spacing w:val="-23"/>
        </w:rPr>
        <w:t xml:space="preserve"> </w:t>
      </w:r>
      <w:r>
        <w:t>When</w:t>
      </w:r>
      <w:r>
        <w:rPr>
          <w:spacing w:val="-24"/>
        </w:rPr>
        <w:t xml:space="preserve"> </w:t>
      </w:r>
      <w:r>
        <w:t>we</w:t>
      </w:r>
      <w:r>
        <w:rPr>
          <w:spacing w:val="-24"/>
        </w:rPr>
        <w:t xml:space="preserve"> </w:t>
      </w:r>
      <w:r>
        <w:t>noted</w:t>
      </w:r>
      <w:r>
        <w:rPr>
          <w:spacing w:val="-23"/>
        </w:rPr>
        <w:t xml:space="preserve"> </w:t>
      </w:r>
      <w:r>
        <w:t>high</w:t>
      </w:r>
      <w:r>
        <w:rPr>
          <w:spacing w:val="-24"/>
        </w:rPr>
        <w:t xml:space="preserve"> </w:t>
      </w:r>
      <w:r>
        <w:t>variations,</w:t>
      </w:r>
      <w:r>
        <w:rPr>
          <w:spacing w:val="-23"/>
        </w:rPr>
        <w:t xml:space="preserve"> </w:t>
      </w:r>
      <w:r>
        <w:t>we plotted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max-min-average</w:t>
      </w:r>
      <w:r>
        <w:rPr>
          <w:spacing w:val="-13"/>
        </w:rPr>
        <w:t xml:space="preserve"> </w:t>
      </w:r>
      <w:r>
        <w:t>graphs.</w:t>
      </w:r>
    </w:p>
    <w:p w:rsidR="00FC3AD9" w:rsidRDefault="00386B3A">
      <w:pPr>
        <w:pStyle w:val="ListParagraph"/>
        <w:numPr>
          <w:ilvl w:val="2"/>
          <w:numId w:val="2"/>
        </w:numPr>
        <w:tabs>
          <w:tab w:val="left" w:pos="670"/>
        </w:tabs>
        <w:spacing w:before="180" w:line="213" w:lineRule="auto"/>
        <w:ind w:right="129" w:firstLine="0"/>
        <w:jc w:val="both"/>
        <w:rPr>
          <w:sz w:val="20"/>
        </w:rPr>
      </w:pPr>
      <w:r>
        <w:rPr>
          <w:rFonts w:ascii="Arial Narrow" w:hAnsi="Arial Narrow"/>
          <w:i/>
          <w:sz w:val="20"/>
        </w:rPr>
        <w:t>Convergence</w:t>
      </w:r>
      <w:r>
        <w:rPr>
          <w:rFonts w:ascii="Arial Narrow" w:hAnsi="Arial Narrow"/>
          <w:i/>
          <w:spacing w:val="-15"/>
          <w:sz w:val="20"/>
        </w:rPr>
        <w:t xml:space="preserve"> </w:t>
      </w:r>
      <w:r>
        <w:rPr>
          <w:rFonts w:ascii="Arial Narrow" w:hAnsi="Arial Narrow"/>
          <w:i/>
          <w:sz w:val="20"/>
        </w:rPr>
        <w:t>Time.</w:t>
      </w:r>
      <w:r>
        <w:rPr>
          <w:rFonts w:ascii="Arial Narrow" w:hAnsi="Arial Narrow"/>
          <w:i/>
          <w:spacing w:val="-2"/>
          <w:sz w:val="20"/>
        </w:rPr>
        <w:t xml:space="preserve"> </w:t>
      </w:r>
      <w:r>
        <w:rPr>
          <w:sz w:val="20"/>
        </w:rPr>
        <w:t>EIBP</w:t>
      </w:r>
      <w:r>
        <w:rPr>
          <w:spacing w:val="-19"/>
          <w:sz w:val="20"/>
        </w:rPr>
        <w:t xml:space="preserve"> </w:t>
      </w:r>
      <w:r>
        <w:rPr>
          <w:sz w:val="20"/>
        </w:rPr>
        <w:t>used</w:t>
      </w:r>
      <w:r>
        <w:rPr>
          <w:spacing w:val="-19"/>
          <w:sz w:val="20"/>
        </w:rPr>
        <w:t xml:space="preserve"> </w:t>
      </w:r>
      <w:r>
        <w:rPr>
          <w:sz w:val="20"/>
        </w:rPr>
        <w:t>a</w:t>
      </w:r>
      <w:r>
        <w:rPr>
          <w:spacing w:val="-20"/>
          <w:sz w:val="20"/>
        </w:rPr>
        <w:t xml:space="preserve"> </w:t>
      </w:r>
      <w:r>
        <w:rPr>
          <w:sz w:val="20"/>
        </w:rPr>
        <w:t>hello</w:t>
      </w:r>
      <w:r>
        <w:rPr>
          <w:spacing w:val="-19"/>
          <w:sz w:val="20"/>
        </w:rPr>
        <w:t xml:space="preserve"> </w:t>
      </w:r>
      <w:r>
        <w:rPr>
          <w:sz w:val="20"/>
        </w:rPr>
        <w:t>interval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0.25 seconds.</w:t>
      </w:r>
      <w:r>
        <w:rPr>
          <w:spacing w:val="-18"/>
          <w:sz w:val="20"/>
        </w:rPr>
        <w:t xml:space="preserve"> </w:t>
      </w:r>
      <w:r>
        <w:rPr>
          <w:sz w:val="20"/>
        </w:rPr>
        <w:t>On</w:t>
      </w:r>
      <w:r>
        <w:rPr>
          <w:spacing w:val="-18"/>
          <w:sz w:val="20"/>
        </w:rPr>
        <w:t xml:space="preserve"> </w:t>
      </w:r>
      <w:r>
        <w:rPr>
          <w:sz w:val="20"/>
        </w:rPr>
        <w:t>missing</w:t>
      </w:r>
      <w:r>
        <w:rPr>
          <w:spacing w:val="-18"/>
          <w:sz w:val="20"/>
        </w:rPr>
        <w:t xml:space="preserve"> </w:t>
      </w:r>
      <w:r>
        <w:rPr>
          <w:sz w:val="20"/>
        </w:rPr>
        <w:t>a</w:t>
      </w:r>
      <w:r>
        <w:rPr>
          <w:spacing w:val="-18"/>
          <w:sz w:val="20"/>
        </w:rPr>
        <w:t xml:space="preserve"> </w:t>
      </w:r>
      <w:r>
        <w:rPr>
          <w:sz w:val="20"/>
        </w:rPr>
        <w:t>single</w:t>
      </w:r>
      <w:r>
        <w:rPr>
          <w:spacing w:val="-18"/>
          <w:sz w:val="20"/>
        </w:rPr>
        <w:t xml:space="preserve"> </w:t>
      </w:r>
      <w:r>
        <w:rPr>
          <w:sz w:val="20"/>
        </w:rPr>
        <w:t>hello</w:t>
      </w:r>
      <w:r>
        <w:rPr>
          <w:spacing w:val="-18"/>
          <w:sz w:val="20"/>
        </w:rPr>
        <w:t xml:space="preserve"> </w:t>
      </w:r>
      <w:r>
        <w:rPr>
          <w:sz w:val="20"/>
        </w:rPr>
        <w:t>message</w:t>
      </w:r>
      <w:ins w:id="42" w:author="Nirmala Shenoy" w:date="2022-05-09T12:42:00Z">
        <w:r w:rsidR="00D42B38">
          <w:rPr>
            <w:sz w:val="20"/>
          </w:rPr>
          <w:t>,</w:t>
        </w:r>
      </w:ins>
      <w:r>
        <w:rPr>
          <w:spacing w:val="-18"/>
          <w:sz w:val="20"/>
        </w:rPr>
        <w:t xml:space="preserve"> </w:t>
      </w:r>
      <w:r>
        <w:rPr>
          <w:sz w:val="20"/>
        </w:rPr>
        <w:t>a</w:t>
      </w:r>
      <w:r>
        <w:rPr>
          <w:spacing w:val="-18"/>
          <w:sz w:val="20"/>
        </w:rPr>
        <w:t xml:space="preserve"> </w:t>
      </w:r>
      <w:r>
        <w:rPr>
          <w:sz w:val="20"/>
        </w:rPr>
        <w:t>router</w:t>
      </w:r>
      <w:r>
        <w:rPr>
          <w:spacing w:val="-18"/>
          <w:sz w:val="20"/>
        </w:rPr>
        <w:t xml:space="preserve"> </w:t>
      </w:r>
      <w:r>
        <w:rPr>
          <w:sz w:val="20"/>
        </w:rPr>
        <w:t>will assume</w:t>
      </w:r>
      <w:r>
        <w:rPr>
          <w:spacing w:val="-30"/>
          <w:sz w:val="20"/>
        </w:rPr>
        <w:t xml:space="preserve"> </w:t>
      </w:r>
      <w:r>
        <w:rPr>
          <w:sz w:val="20"/>
        </w:rPr>
        <w:t>neighbor</w:t>
      </w:r>
      <w:r>
        <w:rPr>
          <w:spacing w:val="-29"/>
          <w:sz w:val="20"/>
        </w:rPr>
        <w:t xml:space="preserve"> </w:t>
      </w:r>
      <w:r>
        <w:rPr>
          <w:sz w:val="20"/>
        </w:rPr>
        <w:t>is</w:t>
      </w:r>
      <w:r>
        <w:rPr>
          <w:spacing w:val="-29"/>
          <w:sz w:val="20"/>
        </w:rPr>
        <w:t xml:space="preserve"> </w:t>
      </w:r>
      <w:r>
        <w:rPr>
          <w:sz w:val="20"/>
        </w:rPr>
        <w:t>down</w:t>
      </w:r>
      <w:r>
        <w:rPr>
          <w:spacing w:val="-29"/>
          <w:sz w:val="20"/>
        </w:rPr>
        <w:t xml:space="preserve"> </w:t>
      </w:r>
      <w:r>
        <w:rPr>
          <w:sz w:val="20"/>
        </w:rPr>
        <w:t>and</w:t>
      </w:r>
      <w:r>
        <w:rPr>
          <w:spacing w:val="-29"/>
          <w:sz w:val="20"/>
        </w:rPr>
        <w:t xml:space="preserve"> </w:t>
      </w:r>
      <w:r>
        <w:rPr>
          <w:sz w:val="20"/>
        </w:rPr>
        <w:t>take</w:t>
      </w:r>
      <w:r>
        <w:rPr>
          <w:spacing w:val="-29"/>
          <w:sz w:val="20"/>
        </w:rPr>
        <w:t xml:space="preserve"> </w:t>
      </w:r>
      <w:r>
        <w:rPr>
          <w:sz w:val="20"/>
        </w:rPr>
        <w:t>action.</w:t>
      </w:r>
      <w:r>
        <w:rPr>
          <w:spacing w:val="-29"/>
          <w:sz w:val="20"/>
        </w:rPr>
        <w:t xml:space="preserve"> </w:t>
      </w:r>
      <w:r>
        <w:rPr>
          <w:sz w:val="20"/>
        </w:rPr>
        <w:t>EIBP</w:t>
      </w:r>
      <w:r>
        <w:rPr>
          <w:spacing w:val="-29"/>
          <w:sz w:val="20"/>
        </w:rPr>
        <w:t xml:space="preserve"> </w:t>
      </w:r>
      <w:r>
        <w:rPr>
          <w:sz w:val="20"/>
        </w:rPr>
        <w:t xml:space="preserve">recorded </w:t>
      </w:r>
      <w:r>
        <w:rPr>
          <w:w w:val="95"/>
          <w:sz w:val="20"/>
        </w:rPr>
        <w:t>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convergence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time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0.6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seconds.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propagation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the change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failure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access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router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link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border router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took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0.3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seconds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because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executed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 user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space.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tests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OSPF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BGP,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 xml:space="preserve">default </w:t>
      </w:r>
      <w:r>
        <w:rPr>
          <w:sz w:val="20"/>
        </w:rPr>
        <w:t>hello</w:t>
      </w:r>
      <w:r>
        <w:rPr>
          <w:spacing w:val="-31"/>
          <w:sz w:val="20"/>
        </w:rPr>
        <w:t xml:space="preserve"> </w:t>
      </w:r>
      <w:r>
        <w:rPr>
          <w:sz w:val="20"/>
        </w:rPr>
        <w:t>and</w:t>
      </w:r>
      <w:r>
        <w:rPr>
          <w:spacing w:val="-31"/>
          <w:sz w:val="20"/>
        </w:rPr>
        <w:t xml:space="preserve"> </w:t>
      </w:r>
      <w:r>
        <w:rPr>
          <w:sz w:val="20"/>
        </w:rPr>
        <w:t>dead</w:t>
      </w:r>
      <w:r>
        <w:rPr>
          <w:spacing w:val="-31"/>
          <w:sz w:val="20"/>
        </w:rPr>
        <w:t xml:space="preserve"> </w:t>
      </w:r>
      <w:r>
        <w:rPr>
          <w:sz w:val="20"/>
        </w:rPr>
        <w:t>time</w:t>
      </w:r>
      <w:r>
        <w:rPr>
          <w:spacing w:val="-31"/>
          <w:sz w:val="20"/>
        </w:rPr>
        <w:t xml:space="preserve"> </w:t>
      </w:r>
      <w:r>
        <w:rPr>
          <w:sz w:val="20"/>
        </w:rPr>
        <w:t>interval</w:t>
      </w:r>
      <w:r>
        <w:rPr>
          <w:spacing w:val="-31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10</w:t>
      </w:r>
      <w:r>
        <w:rPr>
          <w:spacing w:val="-31"/>
          <w:sz w:val="20"/>
        </w:rPr>
        <w:t xml:space="preserve"> </w:t>
      </w:r>
      <w:r>
        <w:rPr>
          <w:sz w:val="20"/>
        </w:rPr>
        <w:t>seconds</w:t>
      </w:r>
      <w:r>
        <w:rPr>
          <w:spacing w:val="-31"/>
          <w:sz w:val="20"/>
        </w:rPr>
        <w:t xml:space="preserve"> </w:t>
      </w:r>
      <w:r>
        <w:rPr>
          <w:sz w:val="20"/>
        </w:rPr>
        <w:t>and</w:t>
      </w:r>
      <w:r>
        <w:rPr>
          <w:spacing w:val="-31"/>
          <w:sz w:val="20"/>
        </w:rPr>
        <w:t xml:space="preserve"> </w:t>
      </w:r>
      <w:r>
        <w:rPr>
          <w:sz w:val="20"/>
        </w:rPr>
        <w:t>30</w:t>
      </w:r>
      <w:r>
        <w:rPr>
          <w:spacing w:val="-30"/>
          <w:sz w:val="20"/>
        </w:rPr>
        <w:t xml:space="preserve"> </w:t>
      </w:r>
      <w:r>
        <w:rPr>
          <w:sz w:val="20"/>
        </w:rPr>
        <w:t xml:space="preserve">seconds </w:t>
      </w:r>
      <w:r>
        <w:rPr>
          <w:w w:val="95"/>
          <w:sz w:val="20"/>
        </w:rPr>
        <w:t>respectively,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these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did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impact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 xml:space="preserve">OSPF’s </w:t>
      </w:r>
      <w:r>
        <w:rPr>
          <w:sz w:val="20"/>
        </w:rPr>
        <w:t>failure</w:t>
      </w:r>
      <w:r>
        <w:rPr>
          <w:spacing w:val="-18"/>
          <w:sz w:val="20"/>
        </w:rPr>
        <w:t xml:space="preserve"> </w:t>
      </w:r>
      <w:r>
        <w:rPr>
          <w:sz w:val="20"/>
        </w:rPr>
        <w:t>recovery</w:t>
      </w:r>
      <w:r>
        <w:rPr>
          <w:spacing w:val="-18"/>
          <w:sz w:val="20"/>
        </w:rPr>
        <w:t xml:space="preserve"> </w:t>
      </w:r>
      <w:r>
        <w:rPr>
          <w:sz w:val="20"/>
        </w:rPr>
        <w:t>due</w:t>
      </w:r>
      <w:r>
        <w:rPr>
          <w:spacing w:val="-18"/>
          <w:sz w:val="20"/>
        </w:rPr>
        <w:t xml:space="preserve"> </w:t>
      </w:r>
      <w:r>
        <w:rPr>
          <w:sz w:val="20"/>
        </w:rPr>
        <w:t>to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LFA</w:t>
      </w:r>
      <w:r>
        <w:rPr>
          <w:spacing w:val="-18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physical</w:t>
      </w:r>
      <w:r>
        <w:rPr>
          <w:spacing w:val="-18"/>
          <w:sz w:val="20"/>
        </w:rPr>
        <w:t xml:space="preserve"> </w:t>
      </w:r>
      <w:r>
        <w:rPr>
          <w:sz w:val="20"/>
        </w:rPr>
        <w:t>layer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pulse </w:t>
      </w:r>
      <w:r>
        <w:rPr>
          <w:w w:val="95"/>
          <w:sz w:val="20"/>
        </w:rPr>
        <w:t xml:space="preserve">detection. OSPF average convergence time was recorded </w:t>
      </w:r>
      <w:r>
        <w:rPr>
          <w:sz w:val="20"/>
        </w:rPr>
        <w:t>as</w:t>
      </w:r>
      <w:r>
        <w:rPr>
          <w:spacing w:val="-20"/>
          <w:sz w:val="20"/>
        </w:rPr>
        <w:t xml:space="preserve"> </w:t>
      </w:r>
      <w:r>
        <w:rPr>
          <w:sz w:val="20"/>
        </w:rPr>
        <w:t>34</w:t>
      </w:r>
      <w:r>
        <w:rPr>
          <w:spacing w:val="-19"/>
          <w:sz w:val="20"/>
        </w:rPr>
        <w:t xml:space="preserve"> </w:t>
      </w:r>
      <w:r>
        <w:rPr>
          <w:sz w:val="20"/>
        </w:rPr>
        <w:t>seconds.</w:t>
      </w:r>
      <w:r>
        <w:rPr>
          <w:spacing w:val="-19"/>
          <w:sz w:val="20"/>
        </w:rPr>
        <w:t xml:space="preserve"> </w:t>
      </w:r>
      <w:r>
        <w:rPr>
          <w:sz w:val="20"/>
        </w:rPr>
        <w:t>Taking</w:t>
      </w:r>
      <w:r>
        <w:rPr>
          <w:spacing w:val="-19"/>
          <w:sz w:val="20"/>
        </w:rPr>
        <w:t xml:space="preserve"> </w:t>
      </w:r>
      <w:r>
        <w:rPr>
          <w:sz w:val="20"/>
        </w:rPr>
        <w:t>into</w:t>
      </w:r>
      <w:r>
        <w:rPr>
          <w:spacing w:val="-19"/>
          <w:sz w:val="20"/>
        </w:rPr>
        <w:t xml:space="preserve"> </w:t>
      </w:r>
      <w:r>
        <w:rPr>
          <w:sz w:val="20"/>
        </w:rPr>
        <w:t>account</w:t>
      </w:r>
      <w:r>
        <w:rPr>
          <w:spacing w:val="-20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dead</w:t>
      </w:r>
      <w:r>
        <w:rPr>
          <w:spacing w:val="-19"/>
          <w:sz w:val="20"/>
        </w:rPr>
        <w:t xml:space="preserve"> </w:t>
      </w:r>
      <w:r>
        <w:rPr>
          <w:sz w:val="20"/>
        </w:rPr>
        <w:t>timer,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OSPF </w:t>
      </w:r>
      <w:r>
        <w:rPr>
          <w:w w:val="90"/>
          <w:sz w:val="20"/>
        </w:rPr>
        <w:t>routing tables took approximately 4 seconds to stabilize.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 xml:space="preserve">The </w:t>
      </w:r>
      <w:r>
        <w:rPr>
          <w:w w:val="95"/>
          <w:sz w:val="20"/>
        </w:rPr>
        <w:t>fact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OSPF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took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nearly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4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seconds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stabilize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its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routing tables manifest as instability in packet forwarding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 xml:space="preserve">during </w:t>
      </w:r>
      <w:r>
        <w:rPr>
          <w:sz w:val="20"/>
        </w:rPr>
        <w:t>link</w:t>
      </w:r>
      <w:r>
        <w:rPr>
          <w:spacing w:val="-34"/>
          <w:sz w:val="20"/>
        </w:rPr>
        <w:t xml:space="preserve"> </w:t>
      </w:r>
      <w:r>
        <w:rPr>
          <w:sz w:val="20"/>
        </w:rPr>
        <w:t>failure</w:t>
      </w:r>
      <w:r>
        <w:rPr>
          <w:spacing w:val="-33"/>
          <w:sz w:val="20"/>
        </w:rPr>
        <w:t xml:space="preserve"> </w:t>
      </w:r>
      <w:r>
        <w:rPr>
          <w:sz w:val="20"/>
        </w:rPr>
        <w:t>recovery</w:t>
      </w:r>
      <w:r>
        <w:rPr>
          <w:spacing w:val="-34"/>
          <w:sz w:val="20"/>
        </w:rPr>
        <w:t xml:space="preserve"> </w:t>
      </w:r>
      <w:r>
        <w:rPr>
          <w:sz w:val="20"/>
        </w:rPr>
        <w:t>and</w:t>
      </w:r>
      <w:r>
        <w:rPr>
          <w:spacing w:val="-33"/>
          <w:sz w:val="20"/>
        </w:rPr>
        <w:t xml:space="preserve"> </w:t>
      </w:r>
      <w:r>
        <w:rPr>
          <w:sz w:val="20"/>
        </w:rPr>
        <w:t>is</w:t>
      </w:r>
      <w:r>
        <w:rPr>
          <w:spacing w:val="-34"/>
          <w:sz w:val="20"/>
        </w:rPr>
        <w:t xml:space="preserve"> </w:t>
      </w:r>
      <w:r>
        <w:rPr>
          <w:sz w:val="20"/>
        </w:rPr>
        <w:t>recorded</w:t>
      </w:r>
      <w:r>
        <w:rPr>
          <w:spacing w:val="-33"/>
          <w:sz w:val="20"/>
        </w:rPr>
        <w:t xml:space="preserve"> </w:t>
      </w:r>
      <w:r>
        <w:rPr>
          <w:sz w:val="20"/>
        </w:rPr>
        <w:t>in</w:t>
      </w:r>
      <w:r>
        <w:rPr>
          <w:spacing w:val="-34"/>
          <w:sz w:val="20"/>
        </w:rPr>
        <w:t xml:space="preserve"> </w:t>
      </w:r>
      <w:r>
        <w:rPr>
          <w:sz w:val="20"/>
        </w:rPr>
        <w:t>the</w:t>
      </w:r>
      <w:r>
        <w:rPr>
          <w:spacing w:val="-33"/>
          <w:sz w:val="20"/>
        </w:rPr>
        <w:t xml:space="preserve"> </w:t>
      </w:r>
      <w:r>
        <w:rPr>
          <w:sz w:val="20"/>
        </w:rPr>
        <w:t>graph</w:t>
      </w:r>
      <w:r>
        <w:rPr>
          <w:spacing w:val="-34"/>
          <w:sz w:val="20"/>
        </w:rPr>
        <w:t xml:space="preserve"> </w:t>
      </w:r>
      <w:r>
        <w:rPr>
          <w:sz w:val="20"/>
        </w:rPr>
        <w:t>in</w:t>
      </w:r>
      <w:r>
        <w:rPr>
          <w:spacing w:val="-33"/>
          <w:sz w:val="20"/>
        </w:rPr>
        <w:t xml:space="preserve"> </w:t>
      </w:r>
      <w:r>
        <w:rPr>
          <w:sz w:val="20"/>
        </w:rPr>
        <w:t>Fig.</w:t>
      </w:r>
      <w:r>
        <w:rPr>
          <w:spacing w:val="-34"/>
          <w:sz w:val="20"/>
        </w:rPr>
        <w:t xml:space="preserve"> </w:t>
      </w:r>
      <w:hyperlink w:anchor="_bookmark5" w:history="1">
        <w:r>
          <w:rPr>
            <w:sz w:val="20"/>
          </w:rPr>
          <w:t>5.</w:t>
        </w:r>
      </w:hyperlink>
    </w:p>
    <w:p w:rsidR="00FC3AD9" w:rsidRDefault="00386B3A">
      <w:pPr>
        <w:pStyle w:val="ListParagraph"/>
        <w:numPr>
          <w:ilvl w:val="2"/>
          <w:numId w:val="2"/>
        </w:numPr>
        <w:tabs>
          <w:tab w:val="left" w:pos="672"/>
        </w:tabs>
        <w:spacing w:before="172" w:line="213" w:lineRule="auto"/>
        <w:ind w:left="108" w:right="128" w:firstLine="7"/>
        <w:jc w:val="both"/>
        <w:rPr>
          <w:sz w:val="20"/>
        </w:rPr>
      </w:pPr>
      <w:r>
        <w:rPr>
          <w:rFonts w:ascii="Arial Narrow"/>
          <w:i/>
          <w:sz w:val="20"/>
        </w:rPr>
        <w:t>Packet</w:t>
      </w:r>
      <w:r>
        <w:rPr>
          <w:rFonts w:ascii="Arial Narrow"/>
          <w:i/>
          <w:spacing w:val="-29"/>
          <w:sz w:val="20"/>
        </w:rPr>
        <w:t xml:space="preserve"> </w:t>
      </w:r>
      <w:r>
        <w:rPr>
          <w:rFonts w:ascii="Arial Narrow"/>
          <w:i/>
          <w:sz w:val="20"/>
        </w:rPr>
        <w:t>Loss.</w:t>
      </w:r>
      <w:r>
        <w:rPr>
          <w:rFonts w:ascii="Arial Narrow"/>
          <w:i/>
          <w:spacing w:val="-22"/>
          <w:sz w:val="20"/>
        </w:rPr>
        <w:t xml:space="preserve"> </w:t>
      </w:r>
      <w:r>
        <w:rPr>
          <w:sz w:val="20"/>
        </w:rPr>
        <w:t>The</w:t>
      </w:r>
      <w:r>
        <w:rPr>
          <w:spacing w:val="-33"/>
          <w:sz w:val="20"/>
        </w:rPr>
        <w:t xml:space="preserve"> </w:t>
      </w:r>
      <w:r>
        <w:rPr>
          <w:sz w:val="20"/>
        </w:rPr>
        <w:t>custom-built</w:t>
      </w:r>
      <w:r>
        <w:rPr>
          <w:spacing w:val="-33"/>
          <w:sz w:val="20"/>
        </w:rPr>
        <w:t xml:space="preserve"> </w:t>
      </w:r>
      <w:r>
        <w:rPr>
          <w:sz w:val="20"/>
        </w:rPr>
        <w:t>traffic</w:t>
      </w:r>
      <w:r>
        <w:rPr>
          <w:spacing w:val="-33"/>
          <w:sz w:val="20"/>
        </w:rPr>
        <w:t xml:space="preserve"> </w:t>
      </w:r>
      <w:r>
        <w:rPr>
          <w:sz w:val="20"/>
        </w:rPr>
        <w:t>generator</w:t>
      </w:r>
      <w:r>
        <w:rPr>
          <w:spacing w:val="-33"/>
          <w:sz w:val="20"/>
        </w:rPr>
        <w:t xml:space="preserve"> </w:t>
      </w:r>
      <w:r>
        <w:rPr>
          <w:sz w:val="20"/>
        </w:rPr>
        <w:t>code was</w:t>
      </w:r>
      <w:r>
        <w:rPr>
          <w:spacing w:val="-7"/>
          <w:sz w:val="20"/>
        </w:rPr>
        <w:t xml:space="preserve"> </w:t>
      </w:r>
      <w:r>
        <w:rPr>
          <w:sz w:val="20"/>
        </w:rPr>
        <w:t>executed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nodes</w:t>
      </w:r>
      <w:r>
        <w:rPr>
          <w:spacing w:val="-7"/>
          <w:sz w:val="20"/>
        </w:rPr>
        <w:t xml:space="preserve"> </w:t>
      </w:r>
      <w:r>
        <w:rPr>
          <w:sz w:val="20"/>
        </w:rPr>
        <w:t>noted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Table</w:t>
      </w:r>
      <w:r>
        <w:rPr>
          <w:spacing w:val="-7"/>
          <w:sz w:val="20"/>
        </w:rPr>
        <w:t xml:space="preserve"> </w:t>
      </w:r>
      <w:hyperlink w:anchor="_bookmark4" w:history="1">
        <w:r>
          <w:rPr>
            <w:sz w:val="20"/>
          </w:rPr>
          <w:t>1.</w:t>
        </w:r>
        <w:r>
          <w:rPr>
            <w:spacing w:val="-6"/>
            <w:sz w:val="20"/>
          </w:rPr>
          <w:t xml:space="preserve"> </w:t>
        </w:r>
      </w:hyperlink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break points</w:t>
      </w:r>
      <w:r>
        <w:rPr>
          <w:spacing w:val="-16"/>
          <w:sz w:val="20"/>
        </w:rPr>
        <w:t xml:space="preserve"> </w:t>
      </w:r>
      <w:r>
        <w:rPr>
          <w:sz w:val="20"/>
        </w:rPr>
        <w:t>B1,</w:t>
      </w:r>
      <w:r>
        <w:rPr>
          <w:spacing w:val="-16"/>
          <w:sz w:val="20"/>
        </w:rPr>
        <w:t xml:space="preserve"> </w:t>
      </w:r>
      <w:r>
        <w:rPr>
          <w:sz w:val="20"/>
        </w:rPr>
        <w:t>B2,</w:t>
      </w:r>
      <w:r>
        <w:rPr>
          <w:spacing w:val="-15"/>
          <w:sz w:val="20"/>
        </w:rPr>
        <w:t xml:space="preserve"> </w:t>
      </w:r>
      <w:r>
        <w:rPr>
          <w:sz w:val="20"/>
        </w:rPr>
        <w:t>B3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B4</w:t>
      </w:r>
      <w:r>
        <w:rPr>
          <w:spacing w:val="-15"/>
          <w:sz w:val="20"/>
        </w:rPr>
        <w:t xml:space="preserve"> </w:t>
      </w:r>
      <w:r>
        <w:rPr>
          <w:sz w:val="20"/>
        </w:rPr>
        <w:t>(see</w:t>
      </w:r>
      <w:r>
        <w:rPr>
          <w:spacing w:val="-16"/>
          <w:sz w:val="20"/>
        </w:rPr>
        <w:t xml:space="preserve"> </w:t>
      </w:r>
      <w:r>
        <w:rPr>
          <w:sz w:val="20"/>
        </w:rPr>
        <w:t>Fig.</w:t>
      </w:r>
      <w:r>
        <w:rPr>
          <w:spacing w:val="-15"/>
          <w:sz w:val="20"/>
        </w:rPr>
        <w:t xml:space="preserve"> </w:t>
      </w:r>
      <w:hyperlink w:anchor="_bookmark3" w:history="1">
        <w:r>
          <w:rPr>
            <w:sz w:val="20"/>
          </w:rPr>
          <w:t>4)</w:t>
        </w:r>
        <w:r>
          <w:rPr>
            <w:spacing w:val="-16"/>
            <w:sz w:val="20"/>
          </w:rPr>
          <w:t xml:space="preserve"> </w:t>
        </w:r>
      </w:hyperlink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link</w:t>
      </w:r>
      <w:r>
        <w:rPr>
          <w:spacing w:val="-15"/>
          <w:sz w:val="20"/>
        </w:rPr>
        <w:t xml:space="preserve"> </w:t>
      </w:r>
      <w:r>
        <w:rPr>
          <w:sz w:val="20"/>
        </w:rPr>
        <w:t>was</w:t>
      </w:r>
      <w:r>
        <w:rPr>
          <w:spacing w:val="-16"/>
          <w:sz w:val="20"/>
        </w:rPr>
        <w:t xml:space="preserve"> </w:t>
      </w:r>
      <w:r>
        <w:rPr>
          <w:sz w:val="20"/>
        </w:rPr>
        <w:t>failed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at </w:t>
      </w:r>
      <w:r>
        <w:rPr>
          <w:w w:val="95"/>
          <w:sz w:val="20"/>
        </w:rPr>
        <w:t>the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access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router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convergence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times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packets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lost recorded.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cases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T1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T2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traffic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sent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IP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node,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IP1 to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IP6.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T1,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break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link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AR1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(AS1)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i.e.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router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at 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transmitting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end,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while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T2,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break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link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AR3 (AS2)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router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receiving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end.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cases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T3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T4,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the transmitting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IP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IP1,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but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receiving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IP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IP4 in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AS2,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introduce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link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failure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router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the</w:t>
      </w:r>
    </w:p>
    <w:p w:rsidR="00FC3AD9" w:rsidRDefault="00FC3AD9">
      <w:pPr>
        <w:spacing w:line="213" w:lineRule="auto"/>
        <w:jc w:val="both"/>
        <w:rPr>
          <w:sz w:val="20"/>
        </w:rPr>
        <w:sectPr w:rsidR="00FC3AD9">
          <w:type w:val="continuous"/>
          <w:pgSz w:w="12240" w:h="15840"/>
          <w:pgMar w:top="1460" w:right="940" w:bottom="280" w:left="960" w:header="720" w:footer="720" w:gutter="0"/>
          <w:cols w:num="2" w:space="720" w:equalWidth="0">
            <w:col w:w="4995" w:space="288"/>
            <w:col w:w="5057"/>
          </w:cols>
        </w:sectPr>
      </w:pPr>
    </w:p>
    <w:p w:rsidR="00FC3AD9" w:rsidRDefault="00FC3AD9">
      <w:pPr>
        <w:pStyle w:val="BodyText"/>
        <w:spacing w:before="11"/>
        <w:jc w:val="left"/>
        <w:rPr>
          <w:sz w:val="15"/>
        </w:rPr>
      </w:pPr>
    </w:p>
    <w:p w:rsidR="00FC3AD9" w:rsidRDefault="00386B3A">
      <w:pPr>
        <w:pStyle w:val="BodyText"/>
        <w:ind w:left="115"/>
        <w:jc w:val="left"/>
      </w:pPr>
      <w:r>
        <w:rPr>
          <w:noProof/>
          <w:lang w:bidi="ar-SA"/>
        </w:rPr>
        <w:drawing>
          <wp:inline distT="0" distB="0" distL="0" distR="0">
            <wp:extent cx="3058668" cy="142189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668" cy="1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9" w:rsidRDefault="00386B3A">
      <w:pPr>
        <w:pStyle w:val="Heading3"/>
        <w:spacing w:before="190" w:line="456" w:lineRule="auto"/>
        <w:ind w:left="1333" w:right="341" w:hanging="865"/>
      </w:pPr>
      <w:bookmarkStart w:id="43" w:name="_bookmark5"/>
      <w:bookmarkEnd w:id="43"/>
      <w:r>
        <w:t>Figure 5: Packet Lost for Test Cases in Table 1</w:t>
      </w:r>
      <w:bookmarkStart w:id="44" w:name="_bookmark4"/>
      <w:bookmarkEnd w:id="44"/>
      <w:r>
        <w:t xml:space="preserve"> Table 1: Failure Test Cases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749"/>
        <w:gridCol w:w="1147"/>
        <w:gridCol w:w="1244"/>
      </w:tblGrid>
      <w:tr w:rsidR="00FC3AD9">
        <w:trPr>
          <w:trHeight w:val="237"/>
        </w:trPr>
        <w:tc>
          <w:tcPr>
            <w:tcW w:w="972" w:type="dxa"/>
          </w:tcPr>
          <w:p w:rsidR="00FC3AD9" w:rsidRDefault="00386B3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Test Case</w:t>
            </w:r>
          </w:p>
        </w:tc>
        <w:tc>
          <w:tcPr>
            <w:tcW w:w="749" w:type="dxa"/>
          </w:tcPr>
          <w:p w:rsidR="00FC3AD9" w:rsidRDefault="00386B3A">
            <w:pPr>
              <w:pStyle w:val="TableParagraph"/>
              <w:ind w:left="53" w:right="46"/>
              <w:rPr>
                <w:sz w:val="20"/>
              </w:rPr>
            </w:pPr>
            <w:r>
              <w:rPr>
                <w:sz w:val="20"/>
              </w:rPr>
              <w:t>Source</w:t>
            </w:r>
          </w:p>
        </w:tc>
        <w:tc>
          <w:tcPr>
            <w:tcW w:w="1147" w:type="dxa"/>
          </w:tcPr>
          <w:p w:rsidR="00FC3AD9" w:rsidRDefault="00386B3A">
            <w:pPr>
              <w:pStyle w:val="TableParagraph"/>
              <w:ind w:left="65" w:right="58"/>
              <w:rPr>
                <w:sz w:val="20"/>
              </w:rPr>
            </w:pPr>
            <w:r>
              <w:rPr>
                <w:w w:val="95"/>
                <w:sz w:val="20"/>
              </w:rPr>
              <w:t>Destination</w:t>
            </w:r>
          </w:p>
        </w:tc>
        <w:tc>
          <w:tcPr>
            <w:tcW w:w="1244" w:type="dxa"/>
          </w:tcPr>
          <w:p w:rsidR="00FC3AD9" w:rsidRDefault="00386B3A">
            <w:pPr>
              <w:pStyle w:val="TableParagraph"/>
              <w:ind w:right="88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Failure Point</w:t>
            </w:r>
          </w:p>
        </w:tc>
      </w:tr>
      <w:tr w:rsidR="00FC3AD9">
        <w:trPr>
          <w:trHeight w:val="237"/>
        </w:trPr>
        <w:tc>
          <w:tcPr>
            <w:tcW w:w="972" w:type="dxa"/>
          </w:tcPr>
          <w:p w:rsidR="00FC3AD9" w:rsidRDefault="00386B3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749" w:type="dxa"/>
          </w:tcPr>
          <w:p w:rsidR="00FC3AD9" w:rsidRDefault="00386B3A">
            <w:pPr>
              <w:pStyle w:val="TableParagraph"/>
              <w:ind w:left="53" w:right="46"/>
              <w:rPr>
                <w:sz w:val="20"/>
              </w:rPr>
            </w:pPr>
            <w:r>
              <w:rPr>
                <w:sz w:val="20"/>
              </w:rPr>
              <w:t>IP1</w:t>
            </w:r>
          </w:p>
        </w:tc>
        <w:tc>
          <w:tcPr>
            <w:tcW w:w="1147" w:type="dxa"/>
          </w:tcPr>
          <w:p w:rsidR="00FC3AD9" w:rsidRDefault="00386B3A">
            <w:pPr>
              <w:pStyle w:val="TableParagraph"/>
              <w:ind w:left="65" w:right="58"/>
              <w:rPr>
                <w:sz w:val="20"/>
              </w:rPr>
            </w:pPr>
            <w:r>
              <w:rPr>
                <w:sz w:val="20"/>
              </w:rPr>
              <w:t>IP6</w:t>
            </w:r>
          </w:p>
        </w:tc>
        <w:tc>
          <w:tcPr>
            <w:tcW w:w="1244" w:type="dxa"/>
          </w:tcPr>
          <w:p w:rsidR="00FC3AD9" w:rsidRDefault="00386B3A">
            <w:pPr>
              <w:pStyle w:val="TableParagraph"/>
              <w:ind w:right="14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B1 (Tx end)</w:t>
            </w:r>
          </w:p>
        </w:tc>
      </w:tr>
      <w:tr w:rsidR="00FC3AD9">
        <w:trPr>
          <w:trHeight w:val="237"/>
        </w:trPr>
        <w:tc>
          <w:tcPr>
            <w:tcW w:w="972" w:type="dxa"/>
          </w:tcPr>
          <w:p w:rsidR="00FC3AD9" w:rsidRDefault="00386B3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749" w:type="dxa"/>
          </w:tcPr>
          <w:p w:rsidR="00FC3AD9" w:rsidRDefault="00386B3A">
            <w:pPr>
              <w:pStyle w:val="TableParagraph"/>
              <w:ind w:left="53" w:right="46"/>
              <w:rPr>
                <w:sz w:val="20"/>
              </w:rPr>
            </w:pPr>
            <w:r>
              <w:rPr>
                <w:sz w:val="20"/>
              </w:rPr>
              <w:t>IP1</w:t>
            </w:r>
          </w:p>
        </w:tc>
        <w:tc>
          <w:tcPr>
            <w:tcW w:w="1147" w:type="dxa"/>
          </w:tcPr>
          <w:p w:rsidR="00FC3AD9" w:rsidRDefault="00386B3A">
            <w:pPr>
              <w:pStyle w:val="TableParagraph"/>
              <w:ind w:left="65" w:right="58"/>
              <w:rPr>
                <w:sz w:val="20"/>
              </w:rPr>
            </w:pPr>
            <w:r>
              <w:rPr>
                <w:sz w:val="20"/>
              </w:rPr>
              <w:t>IP6</w:t>
            </w:r>
          </w:p>
        </w:tc>
        <w:tc>
          <w:tcPr>
            <w:tcW w:w="1244" w:type="dxa"/>
          </w:tcPr>
          <w:p w:rsidR="00FC3AD9" w:rsidRDefault="00386B3A">
            <w:pPr>
              <w:pStyle w:val="TableParagraph"/>
              <w:ind w:right="1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B4 (Rx end)</w:t>
            </w:r>
          </w:p>
        </w:tc>
      </w:tr>
      <w:tr w:rsidR="00FC3AD9">
        <w:trPr>
          <w:trHeight w:val="237"/>
        </w:trPr>
        <w:tc>
          <w:tcPr>
            <w:tcW w:w="972" w:type="dxa"/>
          </w:tcPr>
          <w:p w:rsidR="00FC3AD9" w:rsidRDefault="00386B3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749" w:type="dxa"/>
          </w:tcPr>
          <w:p w:rsidR="00FC3AD9" w:rsidRDefault="00386B3A">
            <w:pPr>
              <w:pStyle w:val="TableParagraph"/>
              <w:ind w:left="53" w:right="46"/>
              <w:rPr>
                <w:sz w:val="20"/>
              </w:rPr>
            </w:pPr>
            <w:r>
              <w:rPr>
                <w:sz w:val="20"/>
              </w:rPr>
              <w:t>IP1</w:t>
            </w:r>
          </w:p>
        </w:tc>
        <w:tc>
          <w:tcPr>
            <w:tcW w:w="1147" w:type="dxa"/>
          </w:tcPr>
          <w:p w:rsidR="00FC3AD9" w:rsidRDefault="00386B3A">
            <w:pPr>
              <w:pStyle w:val="TableParagraph"/>
              <w:ind w:left="65" w:right="58"/>
              <w:rPr>
                <w:sz w:val="20"/>
              </w:rPr>
            </w:pPr>
            <w:r>
              <w:rPr>
                <w:sz w:val="20"/>
              </w:rPr>
              <w:t>IP4</w:t>
            </w:r>
          </w:p>
        </w:tc>
        <w:tc>
          <w:tcPr>
            <w:tcW w:w="1244" w:type="dxa"/>
          </w:tcPr>
          <w:p w:rsidR="00FC3AD9" w:rsidRDefault="00386B3A">
            <w:pPr>
              <w:pStyle w:val="TableParagraph"/>
              <w:ind w:right="14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B1 (Tx end)</w:t>
            </w:r>
          </w:p>
        </w:tc>
      </w:tr>
      <w:tr w:rsidR="00FC3AD9">
        <w:trPr>
          <w:trHeight w:val="237"/>
        </w:trPr>
        <w:tc>
          <w:tcPr>
            <w:tcW w:w="972" w:type="dxa"/>
          </w:tcPr>
          <w:p w:rsidR="00FC3AD9" w:rsidRDefault="00386B3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T4</w:t>
            </w:r>
          </w:p>
        </w:tc>
        <w:tc>
          <w:tcPr>
            <w:tcW w:w="749" w:type="dxa"/>
          </w:tcPr>
          <w:p w:rsidR="00FC3AD9" w:rsidRDefault="00386B3A">
            <w:pPr>
              <w:pStyle w:val="TableParagraph"/>
              <w:ind w:left="53" w:right="46"/>
              <w:rPr>
                <w:sz w:val="20"/>
              </w:rPr>
            </w:pPr>
            <w:r>
              <w:rPr>
                <w:sz w:val="20"/>
              </w:rPr>
              <w:t>IP1</w:t>
            </w:r>
          </w:p>
        </w:tc>
        <w:tc>
          <w:tcPr>
            <w:tcW w:w="1147" w:type="dxa"/>
          </w:tcPr>
          <w:p w:rsidR="00FC3AD9" w:rsidRDefault="00386B3A">
            <w:pPr>
              <w:pStyle w:val="TableParagraph"/>
              <w:ind w:left="65" w:right="58"/>
              <w:rPr>
                <w:sz w:val="20"/>
              </w:rPr>
            </w:pPr>
            <w:r>
              <w:rPr>
                <w:sz w:val="20"/>
              </w:rPr>
              <w:t>IP4</w:t>
            </w:r>
          </w:p>
        </w:tc>
        <w:tc>
          <w:tcPr>
            <w:tcW w:w="1244" w:type="dxa"/>
          </w:tcPr>
          <w:p w:rsidR="00FC3AD9" w:rsidRDefault="00386B3A">
            <w:pPr>
              <w:pStyle w:val="TableParagraph"/>
              <w:ind w:right="1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B3 (Rx end)</w:t>
            </w:r>
          </w:p>
        </w:tc>
      </w:tr>
      <w:tr w:rsidR="00FC3AD9">
        <w:trPr>
          <w:trHeight w:val="237"/>
        </w:trPr>
        <w:tc>
          <w:tcPr>
            <w:tcW w:w="972" w:type="dxa"/>
          </w:tcPr>
          <w:p w:rsidR="00FC3AD9" w:rsidRDefault="00386B3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T5</w:t>
            </w:r>
          </w:p>
        </w:tc>
        <w:tc>
          <w:tcPr>
            <w:tcW w:w="749" w:type="dxa"/>
          </w:tcPr>
          <w:p w:rsidR="00FC3AD9" w:rsidRDefault="00386B3A">
            <w:pPr>
              <w:pStyle w:val="TableParagraph"/>
              <w:ind w:left="53" w:right="46"/>
              <w:rPr>
                <w:sz w:val="20"/>
              </w:rPr>
            </w:pPr>
            <w:r>
              <w:rPr>
                <w:sz w:val="20"/>
              </w:rPr>
              <w:t>IP6</w:t>
            </w:r>
          </w:p>
        </w:tc>
        <w:tc>
          <w:tcPr>
            <w:tcW w:w="1147" w:type="dxa"/>
          </w:tcPr>
          <w:p w:rsidR="00FC3AD9" w:rsidRDefault="00386B3A">
            <w:pPr>
              <w:pStyle w:val="TableParagraph"/>
              <w:ind w:left="65" w:right="58"/>
              <w:rPr>
                <w:sz w:val="20"/>
              </w:rPr>
            </w:pPr>
            <w:r>
              <w:rPr>
                <w:sz w:val="20"/>
              </w:rPr>
              <w:t>IP1</w:t>
            </w:r>
          </w:p>
        </w:tc>
        <w:tc>
          <w:tcPr>
            <w:tcW w:w="1244" w:type="dxa"/>
          </w:tcPr>
          <w:p w:rsidR="00FC3AD9" w:rsidRDefault="00386B3A">
            <w:pPr>
              <w:pStyle w:val="TableParagraph"/>
              <w:ind w:right="14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B4 (Tx end)</w:t>
            </w:r>
          </w:p>
        </w:tc>
      </w:tr>
      <w:tr w:rsidR="00FC3AD9">
        <w:trPr>
          <w:trHeight w:val="237"/>
        </w:trPr>
        <w:tc>
          <w:tcPr>
            <w:tcW w:w="972" w:type="dxa"/>
          </w:tcPr>
          <w:p w:rsidR="00FC3AD9" w:rsidRDefault="00386B3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T6</w:t>
            </w:r>
          </w:p>
        </w:tc>
        <w:tc>
          <w:tcPr>
            <w:tcW w:w="749" w:type="dxa"/>
          </w:tcPr>
          <w:p w:rsidR="00FC3AD9" w:rsidRDefault="00386B3A">
            <w:pPr>
              <w:pStyle w:val="TableParagraph"/>
              <w:ind w:left="53" w:right="46"/>
              <w:rPr>
                <w:sz w:val="20"/>
              </w:rPr>
            </w:pPr>
            <w:r>
              <w:rPr>
                <w:sz w:val="20"/>
              </w:rPr>
              <w:t>IP6</w:t>
            </w:r>
          </w:p>
        </w:tc>
        <w:tc>
          <w:tcPr>
            <w:tcW w:w="1147" w:type="dxa"/>
          </w:tcPr>
          <w:p w:rsidR="00FC3AD9" w:rsidRDefault="00386B3A">
            <w:pPr>
              <w:pStyle w:val="TableParagraph"/>
              <w:ind w:left="65" w:right="58"/>
              <w:rPr>
                <w:sz w:val="20"/>
              </w:rPr>
            </w:pPr>
            <w:r>
              <w:rPr>
                <w:sz w:val="20"/>
              </w:rPr>
              <w:t>IP1</w:t>
            </w:r>
          </w:p>
        </w:tc>
        <w:tc>
          <w:tcPr>
            <w:tcW w:w="1244" w:type="dxa"/>
          </w:tcPr>
          <w:p w:rsidR="00FC3AD9" w:rsidRDefault="00386B3A">
            <w:pPr>
              <w:pStyle w:val="TableParagraph"/>
              <w:ind w:right="14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B1 (Tx end)</w:t>
            </w:r>
          </w:p>
        </w:tc>
      </w:tr>
      <w:tr w:rsidR="00FC3AD9">
        <w:trPr>
          <w:trHeight w:val="237"/>
        </w:trPr>
        <w:tc>
          <w:tcPr>
            <w:tcW w:w="972" w:type="dxa"/>
          </w:tcPr>
          <w:p w:rsidR="00FC3AD9" w:rsidRDefault="00386B3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T7</w:t>
            </w:r>
          </w:p>
        </w:tc>
        <w:tc>
          <w:tcPr>
            <w:tcW w:w="749" w:type="dxa"/>
          </w:tcPr>
          <w:p w:rsidR="00FC3AD9" w:rsidRDefault="00386B3A">
            <w:pPr>
              <w:pStyle w:val="TableParagraph"/>
              <w:ind w:left="53" w:right="46"/>
              <w:rPr>
                <w:sz w:val="20"/>
              </w:rPr>
            </w:pPr>
            <w:r>
              <w:rPr>
                <w:sz w:val="20"/>
              </w:rPr>
              <w:t>IP6</w:t>
            </w:r>
          </w:p>
        </w:tc>
        <w:tc>
          <w:tcPr>
            <w:tcW w:w="1147" w:type="dxa"/>
          </w:tcPr>
          <w:p w:rsidR="00FC3AD9" w:rsidRDefault="00386B3A">
            <w:pPr>
              <w:pStyle w:val="TableParagraph"/>
              <w:ind w:left="65" w:right="58"/>
              <w:rPr>
                <w:sz w:val="20"/>
              </w:rPr>
            </w:pPr>
            <w:r>
              <w:rPr>
                <w:sz w:val="20"/>
              </w:rPr>
              <w:t>IP3</w:t>
            </w:r>
          </w:p>
        </w:tc>
        <w:tc>
          <w:tcPr>
            <w:tcW w:w="1244" w:type="dxa"/>
          </w:tcPr>
          <w:p w:rsidR="00FC3AD9" w:rsidRDefault="00386B3A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B4(Tx end)</w:t>
            </w:r>
          </w:p>
        </w:tc>
      </w:tr>
      <w:tr w:rsidR="00FC3AD9">
        <w:trPr>
          <w:trHeight w:val="237"/>
        </w:trPr>
        <w:tc>
          <w:tcPr>
            <w:tcW w:w="972" w:type="dxa"/>
          </w:tcPr>
          <w:p w:rsidR="00FC3AD9" w:rsidRDefault="00386B3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T8</w:t>
            </w:r>
          </w:p>
        </w:tc>
        <w:tc>
          <w:tcPr>
            <w:tcW w:w="749" w:type="dxa"/>
          </w:tcPr>
          <w:p w:rsidR="00FC3AD9" w:rsidRDefault="00386B3A">
            <w:pPr>
              <w:pStyle w:val="TableParagraph"/>
              <w:ind w:left="53" w:right="46"/>
              <w:rPr>
                <w:sz w:val="20"/>
              </w:rPr>
            </w:pPr>
            <w:r>
              <w:rPr>
                <w:sz w:val="20"/>
              </w:rPr>
              <w:t>IP6</w:t>
            </w:r>
          </w:p>
        </w:tc>
        <w:tc>
          <w:tcPr>
            <w:tcW w:w="1147" w:type="dxa"/>
          </w:tcPr>
          <w:p w:rsidR="00FC3AD9" w:rsidRDefault="00386B3A">
            <w:pPr>
              <w:pStyle w:val="TableParagraph"/>
              <w:ind w:left="65" w:right="58"/>
              <w:rPr>
                <w:sz w:val="20"/>
              </w:rPr>
            </w:pPr>
            <w:r>
              <w:rPr>
                <w:sz w:val="20"/>
              </w:rPr>
              <w:t>IP3</w:t>
            </w:r>
          </w:p>
        </w:tc>
        <w:tc>
          <w:tcPr>
            <w:tcW w:w="1244" w:type="dxa"/>
          </w:tcPr>
          <w:p w:rsidR="00FC3AD9" w:rsidRDefault="00386B3A">
            <w:pPr>
              <w:pStyle w:val="TableParagraph"/>
              <w:ind w:right="16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B2(Rx end)</w:t>
            </w:r>
          </w:p>
        </w:tc>
      </w:tr>
    </w:tbl>
    <w:p w:rsidR="00FC3AD9" w:rsidRDefault="00FC3AD9">
      <w:pPr>
        <w:pStyle w:val="BodyText"/>
        <w:spacing w:before="13"/>
        <w:jc w:val="left"/>
        <w:rPr>
          <w:b/>
          <w:sz w:val="26"/>
        </w:rPr>
      </w:pPr>
    </w:p>
    <w:p w:rsidR="00FC3AD9" w:rsidRDefault="00386B3A">
      <w:pPr>
        <w:pStyle w:val="BodyText"/>
        <w:spacing w:line="213" w:lineRule="auto"/>
        <w:ind w:left="109" w:right="41" w:firstLine="5"/>
      </w:pPr>
      <w:r>
        <w:rPr>
          <w:w w:val="95"/>
        </w:rPr>
        <w:t>transmitting</w:t>
      </w:r>
      <w:r>
        <w:rPr>
          <w:spacing w:val="-19"/>
          <w:w w:val="95"/>
        </w:rPr>
        <w:t xml:space="preserve"> </w:t>
      </w:r>
      <w:r>
        <w:rPr>
          <w:w w:val="95"/>
        </w:rPr>
        <w:t>end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receiving</w:t>
      </w:r>
      <w:r>
        <w:rPr>
          <w:spacing w:val="-18"/>
          <w:w w:val="95"/>
        </w:rPr>
        <w:t xml:space="preserve"> </w:t>
      </w:r>
      <w:r>
        <w:rPr>
          <w:w w:val="95"/>
        </w:rPr>
        <w:t>end.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test</w:t>
      </w:r>
      <w:r>
        <w:rPr>
          <w:spacing w:val="-18"/>
          <w:w w:val="95"/>
        </w:rPr>
        <w:t xml:space="preserve"> </w:t>
      </w:r>
      <w:r>
        <w:rPr>
          <w:w w:val="95"/>
        </w:rPr>
        <w:t>cases</w:t>
      </w:r>
      <w:r>
        <w:rPr>
          <w:spacing w:val="-18"/>
          <w:w w:val="95"/>
        </w:rPr>
        <w:t xml:space="preserve"> </w:t>
      </w:r>
      <w:r>
        <w:rPr>
          <w:w w:val="95"/>
        </w:rPr>
        <w:t>T5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and </w:t>
      </w:r>
      <w:r>
        <w:t>T6,</w:t>
      </w:r>
      <w:r>
        <w:rPr>
          <w:spacing w:val="-25"/>
        </w:rPr>
        <w:t xml:space="preserve"> </w:t>
      </w:r>
      <w:r>
        <w:t>traffic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sent</w:t>
      </w:r>
      <w:r>
        <w:rPr>
          <w:spacing w:val="-24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IP6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AS2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collected</w:t>
      </w:r>
      <w:r>
        <w:rPr>
          <w:spacing w:val="-24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t>IP1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AS1. In</w:t>
      </w:r>
      <w:r>
        <w:rPr>
          <w:spacing w:val="-17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cases</w:t>
      </w:r>
      <w:r>
        <w:rPr>
          <w:spacing w:val="-17"/>
        </w:rPr>
        <w:t xml:space="preserve"> </w:t>
      </w:r>
      <w:r>
        <w:t>T7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T8,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receiving</w:t>
      </w:r>
      <w:r>
        <w:rPr>
          <w:spacing w:val="-17"/>
        </w:rPr>
        <w:t xml:space="preserve"> </w:t>
      </w:r>
      <w:r>
        <w:t>IP</w:t>
      </w:r>
      <w:r>
        <w:rPr>
          <w:spacing w:val="-16"/>
        </w:rPr>
        <w:t xml:space="preserve"> </w:t>
      </w:r>
      <w:r>
        <w:t>device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IP3.</w:t>
      </w:r>
    </w:p>
    <w:p w:rsidR="00FC3AD9" w:rsidRDefault="00386B3A">
      <w:pPr>
        <w:spacing w:line="216" w:lineRule="auto"/>
        <w:ind w:left="106" w:right="41" w:firstLine="208"/>
        <w:jc w:val="both"/>
        <w:rPr>
          <w:sz w:val="20"/>
        </w:rPr>
      </w:pPr>
      <w:r>
        <w:rPr>
          <w:w w:val="95"/>
          <w:sz w:val="20"/>
        </w:rPr>
        <w:t>Fig</w:t>
      </w:r>
      <w:r>
        <w:rPr>
          <w:spacing w:val="-19"/>
          <w:w w:val="95"/>
          <w:sz w:val="20"/>
        </w:rPr>
        <w:t xml:space="preserve"> </w:t>
      </w:r>
      <w:hyperlink w:anchor="_bookmark5" w:history="1">
        <w:r>
          <w:rPr>
            <w:w w:val="95"/>
            <w:sz w:val="20"/>
          </w:rPr>
          <w:t>5</w:t>
        </w:r>
        <w:r>
          <w:rPr>
            <w:spacing w:val="-18"/>
            <w:w w:val="95"/>
            <w:sz w:val="20"/>
          </w:rPr>
          <w:t xml:space="preserve"> </w:t>
        </w:r>
      </w:hyperlink>
      <w:r>
        <w:rPr>
          <w:w w:val="95"/>
          <w:sz w:val="20"/>
        </w:rPr>
        <w:t>is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plot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packets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lost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OSPF-BGP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 xml:space="preserve">cases </w:t>
      </w:r>
      <w:r>
        <w:rPr>
          <w:sz w:val="20"/>
        </w:rPr>
        <w:t>T1,</w:t>
      </w:r>
      <w:r>
        <w:rPr>
          <w:spacing w:val="-8"/>
          <w:sz w:val="20"/>
        </w:rPr>
        <w:t xml:space="preserve"> </w:t>
      </w:r>
      <w:r>
        <w:rPr>
          <w:sz w:val="20"/>
        </w:rPr>
        <w:t>T3,</w:t>
      </w:r>
      <w:r>
        <w:rPr>
          <w:spacing w:val="-8"/>
          <w:sz w:val="20"/>
        </w:rPr>
        <w:t xml:space="preserve"> </w:t>
      </w:r>
      <w:r>
        <w:rPr>
          <w:sz w:val="20"/>
        </w:rPr>
        <w:t>T5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T7,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EIBP</w:t>
      </w:r>
      <w:r>
        <w:rPr>
          <w:spacing w:val="-8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cases</w:t>
      </w:r>
      <w:r>
        <w:rPr>
          <w:spacing w:val="-8"/>
          <w:sz w:val="20"/>
        </w:rPr>
        <w:t xml:space="preserve"> </w:t>
      </w:r>
      <w:r>
        <w:rPr>
          <w:sz w:val="20"/>
        </w:rPr>
        <w:t>T2,</w:t>
      </w:r>
      <w:r>
        <w:rPr>
          <w:spacing w:val="-8"/>
          <w:sz w:val="20"/>
        </w:rPr>
        <w:t xml:space="preserve"> </w:t>
      </w:r>
      <w:r>
        <w:rPr>
          <w:sz w:val="20"/>
        </w:rPr>
        <w:t>T4,</w:t>
      </w:r>
      <w:r>
        <w:rPr>
          <w:spacing w:val="-8"/>
          <w:sz w:val="20"/>
        </w:rPr>
        <w:t xml:space="preserve"> </w:t>
      </w:r>
      <w:r>
        <w:rPr>
          <w:sz w:val="20"/>
        </w:rPr>
        <w:t>T6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T8. </w:t>
      </w:r>
      <w:r>
        <w:rPr>
          <w:w w:val="95"/>
          <w:sz w:val="20"/>
        </w:rPr>
        <w:t>With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OSPF-BGP,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best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case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when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lose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1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packet.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 xml:space="preserve">The </w:t>
      </w:r>
      <w:r>
        <w:rPr>
          <w:sz w:val="20"/>
        </w:rPr>
        <w:t>worst</w:t>
      </w:r>
      <w:r>
        <w:rPr>
          <w:spacing w:val="-9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when</w:t>
      </w:r>
      <w:r>
        <w:rPr>
          <w:spacing w:val="-8"/>
          <w:sz w:val="20"/>
        </w:rPr>
        <w:t xml:space="preserve"> </w:t>
      </w:r>
      <w:r>
        <w:rPr>
          <w:sz w:val="20"/>
        </w:rPr>
        <w:t>we</w:t>
      </w:r>
      <w:r>
        <w:rPr>
          <w:spacing w:val="-8"/>
          <w:sz w:val="20"/>
        </w:rPr>
        <w:t xml:space="preserve"> </w:t>
      </w:r>
      <w:r>
        <w:rPr>
          <w:sz w:val="20"/>
        </w:rPr>
        <w:t>lost</w:t>
      </w:r>
      <w:r>
        <w:rPr>
          <w:spacing w:val="-8"/>
          <w:sz w:val="20"/>
        </w:rPr>
        <w:t xml:space="preserve"> </w:t>
      </w:r>
      <w:r>
        <w:rPr>
          <w:sz w:val="20"/>
        </w:rPr>
        <w:t>700</w:t>
      </w:r>
      <w:r>
        <w:rPr>
          <w:spacing w:val="-8"/>
          <w:sz w:val="20"/>
        </w:rPr>
        <w:t xml:space="preserve"> </w:t>
      </w:r>
      <w:r>
        <w:rPr>
          <w:sz w:val="20"/>
        </w:rPr>
        <w:t>packets</w:t>
      </w:r>
      <w:r>
        <w:rPr>
          <w:spacing w:val="-8"/>
          <w:sz w:val="20"/>
        </w:rPr>
        <w:t xml:space="preserve"> </w:t>
      </w:r>
      <w:r>
        <w:rPr>
          <w:sz w:val="20"/>
        </w:rPr>
        <w:t>i.e.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case</w:t>
      </w:r>
      <w:r>
        <w:rPr>
          <w:spacing w:val="-8"/>
          <w:sz w:val="20"/>
        </w:rPr>
        <w:t xml:space="preserve"> </w:t>
      </w:r>
      <w:r>
        <w:rPr>
          <w:sz w:val="20"/>
        </w:rPr>
        <w:t>T5.</w:t>
      </w:r>
      <w:r>
        <w:rPr>
          <w:spacing w:val="-8"/>
          <w:sz w:val="20"/>
        </w:rPr>
        <w:t xml:space="preserve"> </w:t>
      </w:r>
      <w:r>
        <w:rPr>
          <w:sz w:val="20"/>
        </w:rPr>
        <w:t>In networks</w:t>
      </w:r>
      <w:r>
        <w:rPr>
          <w:spacing w:val="-30"/>
          <w:sz w:val="20"/>
        </w:rPr>
        <w:t xml:space="preserve"> </w:t>
      </w:r>
      <w:r>
        <w:rPr>
          <w:sz w:val="20"/>
        </w:rPr>
        <w:t>running</w:t>
      </w:r>
      <w:r>
        <w:rPr>
          <w:spacing w:val="-29"/>
          <w:sz w:val="20"/>
        </w:rPr>
        <w:t xml:space="preserve"> </w:t>
      </w:r>
      <w:r>
        <w:rPr>
          <w:sz w:val="20"/>
        </w:rPr>
        <w:t>EIBP,</w:t>
      </w:r>
      <w:r>
        <w:rPr>
          <w:spacing w:val="-30"/>
          <w:sz w:val="20"/>
        </w:rPr>
        <w:t xml:space="preserve"> </w:t>
      </w:r>
      <w:r>
        <w:rPr>
          <w:sz w:val="20"/>
        </w:rPr>
        <w:t>a</w:t>
      </w:r>
      <w:r>
        <w:rPr>
          <w:spacing w:val="-29"/>
          <w:sz w:val="20"/>
        </w:rPr>
        <w:t xml:space="preserve"> </w:t>
      </w:r>
      <w:r>
        <w:rPr>
          <w:sz w:val="20"/>
        </w:rPr>
        <w:t>link</w:t>
      </w:r>
      <w:r>
        <w:rPr>
          <w:spacing w:val="-30"/>
          <w:sz w:val="20"/>
        </w:rPr>
        <w:t xml:space="preserve"> </w:t>
      </w:r>
      <w:r>
        <w:rPr>
          <w:sz w:val="20"/>
        </w:rPr>
        <w:t>failure</w:t>
      </w:r>
      <w:r>
        <w:rPr>
          <w:spacing w:val="-29"/>
          <w:sz w:val="20"/>
        </w:rPr>
        <w:t xml:space="preserve"> </w:t>
      </w:r>
      <w:r>
        <w:rPr>
          <w:sz w:val="20"/>
        </w:rPr>
        <w:t>at</w:t>
      </w:r>
      <w:r>
        <w:rPr>
          <w:spacing w:val="-30"/>
          <w:sz w:val="20"/>
        </w:rPr>
        <w:t xml:space="preserve"> </w:t>
      </w:r>
      <w:r>
        <w:rPr>
          <w:sz w:val="20"/>
        </w:rPr>
        <w:t>the</w:t>
      </w:r>
      <w:r>
        <w:rPr>
          <w:spacing w:val="-29"/>
          <w:sz w:val="20"/>
        </w:rPr>
        <w:t xml:space="preserve"> </w:t>
      </w:r>
      <w:r>
        <w:rPr>
          <w:sz w:val="20"/>
        </w:rPr>
        <w:t>receiving</w:t>
      </w:r>
      <w:r>
        <w:rPr>
          <w:spacing w:val="-30"/>
          <w:sz w:val="20"/>
        </w:rPr>
        <w:t xml:space="preserve"> </w:t>
      </w:r>
      <w:r>
        <w:rPr>
          <w:sz w:val="20"/>
        </w:rPr>
        <w:t>end resulted</w:t>
      </w:r>
      <w:r>
        <w:rPr>
          <w:spacing w:val="-32"/>
          <w:sz w:val="20"/>
        </w:rPr>
        <w:t xml:space="preserve"> </w:t>
      </w:r>
      <w:r>
        <w:rPr>
          <w:sz w:val="20"/>
        </w:rPr>
        <w:t>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recovery,</w:t>
      </w:r>
      <w:r>
        <w:rPr>
          <w:spacing w:val="-32"/>
          <w:sz w:val="20"/>
        </w:rPr>
        <w:t xml:space="preserve"> </w:t>
      </w:r>
      <w:r>
        <w:rPr>
          <w:sz w:val="20"/>
        </w:rPr>
        <w:t>which</w:t>
      </w:r>
      <w:r>
        <w:rPr>
          <w:spacing w:val="-32"/>
          <w:sz w:val="20"/>
        </w:rPr>
        <w:t xml:space="preserve"> </w:t>
      </w:r>
      <w:r>
        <w:rPr>
          <w:sz w:val="20"/>
        </w:rPr>
        <w:t>lasted</w:t>
      </w:r>
      <w:r>
        <w:rPr>
          <w:spacing w:val="-32"/>
          <w:sz w:val="20"/>
        </w:rPr>
        <w:t xml:space="preserve"> </w:t>
      </w:r>
      <w:r>
        <w:rPr>
          <w:sz w:val="20"/>
        </w:rPr>
        <w:t>for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duration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 convergence</w:t>
      </w:r>
      <w:r>
        <w:rPr>
          <w:spacing w:val="-18"/>
          <w:sz w:val="20"/>
        </w:rPr>
        <w:t xml:space="preserve"> </w:t>
      </w:r>
      <w:r>
        <w:rPr>
          <w:sz w:val="20"/>
        </w:rPr>
        <w:t>time</w:t>
      </w:r>
      <w:r>
        <w:rPr>
          <w:spacing w:val="-18"/>
          <w:sz w:val="20"/>
        </w:rPr>
        <w:t xml:space="preserve"> </w:t>
      </w:r>
      <w:r>
        <w:rPr>
          <w:sz w:val="20"/>
        </w:rPr>
        <w:t>i.e.</w:t>
      </w:r>
      <w:r>
        <w:rPr>
          <w:spacing w:val="-18"/>
          <w:sz w:val="20"/>
        </w:rPr>
        <w:t xml:space="preserve"> </w:t>
      </w:r>
      <w:r>
        <w:rPr>
          <w:sz w:val="20"/>
        </w:rPr>
        <w:t>around</w:t>
      </w:r>
      <w:r>
        <w:rPr>
          <w:spacing w:val="-18"/>
          <w:sz w:val="20"/>
        </w:rPr>
        <w:t xml:space="preserve"> </w:t>
      </w:r>
      <w:r>
        <w:rPr>
          <w:sz w:val="20"/>
        </w:rPr>
        <w:t>0.6</w:t>
      </w:r>
      <w:r>
        <w:rPr>
          <w:spacing w:val="-18"/>
          <w:sz w:val="20"/>
        </w:rPr>
        <w:t xml:space="preserve"> </w:t>
      </w:r>
      <w:r>
        <w:rPr>
          <w:sz w:val="20"/>
        </w:rPr>
        <w:t>seconds.</w:t>
      </w:r>
      <w:r>
        <w:rPr>
          <w:spacing w:val="-17"/>
          <w:sz w:val="20"/>
        </w:rPr>
        <w:t xml:space="preserve"> </w:t>
      </w:r>
      <w:r>
        <w:rPr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z w:val="20"/>
        </w:rPr>
        <w:t>test</w:t>
      </w:r>
      <w:r>
        <w:rPr>
          <w:spacing w:val="-18"/>
          <w:sz w:val="20"/>
        </w:rPr>
        <w:t xml:space="preserve"> </w:t>
      </w:r>
      <w:r>
        <w:rPr>
          <w:sz w:val="20"/>
        </w:rPr>
        <w:t>case</w:t>
      </w:r>
      <w:r>
        <w:rPr>
          <w:spacing w:val="-18"/>
          <w:sz w:val="20"/>
        </w:rPr>
        <w:t xml:space="preserve"> </w:t>
      </w:r>
      <w:r>
        <w:rPr>
          <w:sz w:val="20"/>
        </w:rPr>
        <w:t>T2, we</w:t>
      </w:r>
      <w:r>
        <w:rPr>
          <w:spacing w:val="-21"/>
          <w:sz w:val="20"/>
        </w:rPr>
        <w:t xml:space="preserve"> </w:t>
      </w:r>
      <w:r>
        <w:rPr>
          <w:sz w:val="20"/>
        </w:rPr>
        <w:t>lost</w:t>
      </w:r>
      <w:r>
        <w:rPr>
          <w:spacing w:val="-21"/>
          <w:sz w:val="20"/>
        </w:rPr>
        <w:t xml:space="preserve"> </w:t>
      </w:r>
      <w:r>
        <w:rPr>
          <w:sz w:val="20"/>
        </w:rPr>
        <w:t>around</w:t>
      </w:r>
      <w:r>
        <w:rPr>
          <w:spacing w:val="-21"/>
          <w:sz w:val="20"/>
        </w:rPr>
        <w:t xml:space="preserve"> </w:t>
      </w:r>
      <w:r>
        <w:rPr>
          <w:sz w:val="20"/>
        </w:rPr>
        <w:t>95</w:t>
      </w:r>
      <w:r>
        <w:rPr>
          <w:spacing w:val="-20"/>
          <w:sz w:val="20"/>
        </w:rPr>
        <w:t xml:space="preserve"> </w:t>
      </w:r>
      <w:r>
        <w:rPr>
          <w:sz w:val="20"/>
        </w:rPr>
        <w:t>packets,</w:t>
      </w:r>
      <w:r>
        <w:rPr>
          <w:spacing w:val="-21"/>
          <w:sz w:val="20"/>
        </w:rPr>
        <w:t xml:space="preserve"> </w:t>
      </w:r>
      <w:r>
        <w:rPr>
          <w:sz w:val="20"/>
        </w:rPr>
        <w:t>in</w:t>
      </w:r>
      <w:r>
        <w:rPr>
          <w:spacing w:val="-21"/>
          <w:sz w:val="20"/>
        </w:rPr>
        <w:t xml:space="preserve"> </w:t>
      </w:r>
      <w:r>
        <w:rPr>
          <w:sz w:val="20"/>
        </w:rPr>
        <w:t>T4</w:t>
      </w:r>
      <w:r>
        <w:rPr>
          <w:spacing w:val="-20"/>
          <w:sz w:val="20"/>
        </w:rPr>
        <w:t xml:space="preserve"> </w:t>
      </w:r>
      <w:r>
        <w:rPr>
          <w:sz w:val="20"/>
        </w:rPr>
        <w:t>around</w:t>
      </w:r>
      <w:r>
        <w:rPr>
          <w:spacing w:val="-21"/>
          <w:sz w:val="20"/>
        </w:rPr>
        <w:t xml:space="preserve"> </w:t>
      </w:r>
      <w:r>
        <w:rPr>
          <w:sz w:val="20"/>
        </w:rPr>
        <w:t>84</w:t>
      </w:r>
      <w:r>
        <w:rPr>
          <w:spacing w:val="-21"/>
          <w:sz w:val="20"/>
        </w:rPr>
        <w:t xml:space="preserve"> </w:t>
      </w:r>
      <w:r>
        <w:rPr>
          <w:sz w:val="20"/>
        </w:rPr>
        <w:t>packets,</w:t>
      </w:r>
      <w:r>
        <w:rPr>
          <w:spacing w:val="-20"/>
          <w:sz w:val="20"/>
        </w:rPr>
        <w:t xml:space="preserve"> </w:t>
      </w:r>
      <w:r>
        <w:rPr>
          <w:sz w:val="20"/>
        </w:rPr>
        <w:t>in</w:t>
      </w:r>
      <w:r>
        <w:rPr>
          <w:spacing w:val="-21"/>
          <w:sz w:val="20"/>
        </w:rPr>
        <w:t xml:space="preserve"> </w:t>
      </w:r>
      <w:r>
        <w:rPr>
          <w:sz w:val="20"/>
        </w:rPr>
        <w:t>T6 around</w:t>
      </w:r>
      <w:r>
        <w:rPr>
          <w:spacing w:val="-20"/>
          <w:sz w:val="20"/>
        </w:rPr>
        <w:t xml:space="preserve"> </w:t>
      </w:r>
      <w:r>
        <w:rPr>
          <w:sz w:val="20"/>
        </w:rPr>
        <w:t>78</w:t>
      </w:r>
      <w:r>
        <w:rPr>
          <w:spacing w:val="-20"/>
          <w:sz w:val="20"/>
        </w:rPr>
        <w:t xml:space="preserve"> </w:t>
      </w:r>
      <w:r>
        <w:rPr>
          <w:sz w:val="20"/>
        </w:rPr>
        <w:t>packets</w:t>
      </w:r>
      <w:r>
        <w:rPr>
          <w:spacing w:val="-20"/>
          <w:sz w:val="20"/>
        </w:rPr>
        <w:t xml:space="preserve"> </w:t>
      </w:r>
      <w:r>
        <w:rPr>
          <w:sz w:val="20"/>
        </w:rPr>
        <w:t>and</w:t>
      </w:r>
      <w:r>
        <w:rPr>
          <w:spacing w:val="-20"/>
          <w:sz w:val="20"/>
        </w:rPr>
        <w:t xml:space="preserve"> </w:t>
      </w:r>
      <w:r>
        <w:rPr>
          <w:sz w:val="20"/>
        </w:rPr>
        <w:t>in</w:t>
      </w:r>
      <w:r>
        <w:rPr>
          <w:spacing w:val="-20"/>
          <w:sz w:val="20"/>
        </w:rPr>
        <w:t xml:space="preserve"> </w:t>
      </w:r>
      <w:r>
        <w:rPr>
          <w:sz w:val="20"/>
        </w:rPr>
        <w:t>T8</w:t>
      </w:r>
      <w:r>
        <w:rPr>
          <w:spacing w:val="-20"/>
          <w:sz w:val="20"/>
        </w:rPr>
        <w:t xml:space="preserve"> </w:t>
      </w:r>
      <w:r>
        <w:rPr>
          <w:sz w:val="20"/>
        </w:rPr>
        <w:t>around</w:t>
      </w:r>
      <w:r>
        <w:rPr>
          <w:spacing w:val="-20"/>
          <w:sz w:val="20"/>
        </w:rPr>
        <w:t xml:space="preserve"> </w:t>
      </w:r>
      <w:r>
        <w:rPr>
          <w:sz w:val="20"/>
        </w:rPr>
        <w:t>40</w:t>
      </w:r>
      <w:r>
        <w:rPr>
          <w:spacing w:val="-20"/>
          <w:sz w:val="20"/>
        </w:rPr>
        <w:t xml:space="preserve"> </w:t>
      </w:r>
      <w:r>
        <w:rPr>
          <w:sz w:val="20"/>
        </w:rPr>
        <w:t>packets.</w:t>
      </w:r>
      <w:r>
        <w:rPr>
          <w:spacing w:val="-20"/>
          <w:sz w:val="20"/>
        </w:rPr>
        <w:t xml:space="preserve"> </w:t>
      </w:r>
      <w:r>
        <w:rPr>
          <w:rFonts w:ascii="Book Antiqua"/>
          <w:i/>
          <w:sz w:val="20"/>
        </w:rPr>
        <w:t>For</w:t>
      </w:r>
      <w:r>
        <w:rPr>
          <w:rFonts w:ascii="Book Antiqua"/>
          <w:i/>
          <w:spacing w:val="-20"/>
          <w:sz w:val="20"/>
        </w:rPr>
        <w:t xml:space="preserve"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-19"/>
          <w:sz w:val="20"/>
        </w:rPr>
        <w:t xml:space="preserve"> </w:t>
      </w:r>
      <w:r>
        <w:rPr>
          <w:rFonts w:ascii="Book Antiqua"/>
          <w:i/>
          <w:sz w:val="20"/>
        </w:rPr>
        <w:t>link failure</w:t>
      </w:r>
      <w:r>
        <w:rPr>
          <w:rFonts w:ascii="Book Antiqua"/>
          <w:i/>
          <w:spacing w:val="-16"/>
          <w:sz w:val="20"/>
        </w:rPr>
        <w:t xml:space="preserve"> </w:t>
      </w:r>
      <w:r>
        <w:rPr>
          <w:rFonts w:ascii="Book Antiqua"/>
          <w:i/>
          <w:sz w:val="20"/>
        </w:rPr>
        <w:t>at</w:t>
      </w:r>
      <w:r>
        <w:rPr>
          <w:rFonts w:ascii="Book Antiqua"/>
          <w:i/>
          <w:spacing w:val="-16"/>
          <w:sz w:val="20"/>
        </w:rPr>
        <w:t xml:space="preserve"> </w:t>
      </w:r>
      <w:r>
        <w:rPr>
          <w:rFonts w:ascii="Book Antiqua"/>
          <w:i/>
          <w:sz w:val="20"/>
        </w:rPr>
        <w:t>the</w:t>
      </w:r>
      <w:r>
        <w:rPr>
          <w:rFonts w:ascii="Book Antiqua"/>
          <w:i/>
          <w:spacing w:val="-16"/>
          <w:sz w:val="20"/>
        </w:rPr>
        <w:t xml:space="preserve"> </w:t>
      </w:r>
      <w:r>
        <w:rPr>
          <w:rFonts w:ascii="Book Antiqua"/>
          <w:i/>
          <w:sz w:val="20"/>
        </w:rPr>
        <w:t>receiving</w:t>
      </w:r>
      <w:r>
        <w:rPr>
          <w:rFonts w:ascii="Book Antiqua"/>
          <w:i/>
          <w:spacing w:val="-16"/>
          <w:sz w:val="20"/>
        </w:rPr>
        <w:t xml:space="preserve"> </w:t>
      </w:r>
      <w:r>
        <w:rPr>
          <w:rFonts w:ascii="Book Antiqua"/>
          <w:i/>
          <w:sz w:val="20"/>
        </w:rPr>
        <w:t>end</w:t>
      </w:r>
      <w:r>
        <w:rPr>
          <w:rFonts w:ascii="Book Antiqua"/>
          <w:i/>
          <w:spacing w:val="-16"/>
          <w:sz w:val="20"/>
        </w:rPr>
        <w:t xml:space="preserve"> </w:t>
      </w:r>
      <w:r>
        <w:rPr>
          <w:rFonts w:ascii="Book Antiqua"/>
          <w:i/>
          <w:sz w:val="20"/>
        </w:rPr>
        <w:t>router</w:t>
      </w:r>
      <w:r>
        <w:rPr>
          <w:rFonts w:ascii="Book Antiqua"/>
          <w:i/>
          <w:spacing w:val="-16"/>
          <w:sz w:val="20"/>
        </w:rPr>
        <w:t xml:space="preserve"> </w:t>
      </w:r>
      <w:r>
        <w:rPr>
          <w:rFonts w:ascii="Book Antiqua"/>
          <w:i/>
          <w:sz w:val="20"/>
        </w:rPr>
        <w:t>with</w:t>
      </w:r>
      <w:r>
        <w:rPr>
          <w:rFonts w:ascii="Book Antiqua"/>
          <w:i/>
          <w:spacing w:val="-16"/>
          <w:sz w:val="20"/>
        </w:rPr>
        <w:t xml:space="preserve"> </w:t>
      </w:r>
      <w:r>
        <w:rPr>
          <w:rFonts w:ascii="Book Antiqua"/>
          <w:i/>
          <w:sz w:val="20"/>
        </w:rPr>
        <w:t>OSPF,</w:t>
      </w:r>
      <w:r>
        <w:rPr>
          <w:rFonts w:ascii="Book Antiqua"/>
          <w:i/>
          <w:spacing w:val="-16"/>
          <w:sz w:val="20"/>
        </w:rPr>
        <w:t xml:space="preserve"> </w:t>
      </w:r>
      <w:r>
        <w:rPr>
          <w:rFonts w:ascii="Book Antiqua"/>
          <w:i/>
          <w:sz w:val="20"/>
        </w:rPr>
        <w:t>we</w:t>
      </w:r>
      <w:r>
        <w:rPr>
          <w:rFonts w:ascii="Book Antiqua"/>
          <w:i/>
          <w:spacing w:val="-16"/>
          <w:sz w:val="20"/>
        </w:rPr>
        <w:t xml:space="preserve"> </w:t>
      </w:r>
      <w:r>
        <w:rPr>
          <w:rFonts w:ascii="Book Antiqua"/>
          <w:i/>
          <w:sz w:val="20"/>
        </w:rPr>
        <w:t>recorded</w:t>
      </w:r>
      <w:r>
        <w:rPr>
          <w:rFonts w:ascii="Book Antiqua"/>
          <w:i/>
          <w:spacing w:val="-16"/>
          <w:sz w:val="20"/>
        </w:rPr>
        <w:t xml:space="preserve"> </w:t>
      </w:r>
      <w:r>
        <w:rPr>
          <w:rFonts w:ascii="Book Antiqua"/>
          <w:i/>
          <w:sz w:val="20"/>
        </w:rPr>
        <w:t>an average</w:t>
      </w:r>
      <w:r>
        <w:rPr>
          <w:rFonts w:ascii="Book Antiqua"/>
          <w:i/>
          <w:spacing w:val="-14"/>
          <w:sz w:val="20"/>
        </w:rPr>
        <w:t xml:space="preserve"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-14"/>
          <w:sz w:val="20"/>
        </w:rPr>
        <w:t xml:space="preserve"> </w:t>
      </w:r>
      <w:r>
        <w:rPr>
          <w:rFonts w:ascii="Book Antiqua"/>
          <w:i/>
          <w:sz w:val="20"/>
        </w:rPr>
        <w:t>7</w:t>
      </w:r>
      <w:r>
        <w:rPr>
          <w:rFonts w:ascii="Book Antiqua"/>
          <w:i/>
          <w:spacing w:val="-13"/>
          <w:sz w:val="20"/>
        </w:rPr>
        <w:t xml:space="preserve"> </w:t>
      </w:r>
      <w:r>
        <w:rPr>
          <w:rFonts w:ascii="Book Antiqua"/>
          <w:i/>
          <w:sz w:val="20"/>
        </w:rPr>
        <w:t>lost</w:t>
      </w:r>
      <w:r>
        <w:rPr>
          <w:rFonts w:ascii="Book Antiqua"/>
          <w:i/>
          <w:spacing w:val="-14"/>
          <w:sz w:val="20"/>
        </w:rPr>
        <w:t xml:space="preserve"> </w:t>
      </w:r>
      <w:r>
        <w:rPr>
          <w:rFonts w:ascii="Book Antiqua"/>
          <w:i/>
          <w:sz w:val="20"/>
        </w:rPr>
        <w:t>packets.</w:t>
      </w:r>
      <w:r>
        <w:rPr>
          <w:rFonts w:ascii="Book Antiqua"/>
          <w:i/>
          <w:spacing w:val="-13"/>
          <w:sz w:val="20"/>
        </w:rPr>
        <w:t xml:space="preserve"> </w:t>
      </w:r>
      <w:r>
        <w:rPr>
          <w:rFonts w:ascii="Book Antiqua"/>
          <w:i/>
          <w:sz w:val="20"/>
        </w:rPr>
        <w:t>For</w:t>
      </w:r>
      <w:r>
        <w:rPr>
          <w:rFonts w:ascii="Book Antiqua"/>
          <w:i/>
          <w:spacing w:val="-14"/>
          <w:sz w:val="20"/>
        </w:rPr>
        <w:t xml:space="preserve"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-14"/>
          <w:sz w:val="20"/>
        </w:rPr>
        <w:t xml:space="preserve"> </w:t>
      </w:r>
      <w:r>
        <w:rPr>
          <w:rFonts w:ascii="Book Antiqua"/>
          <w:i/>
          <w:sz w:val="20"/>
        </w:rPr>
        <w:t>link</w:t>
      </w:r>
      <w:r>
        <w:rPr>
          <w:rFonts w:ascii="Book Antiqua"/>
          <w:i/>
          <w:spacing w:val="-13"/>
          <w:sz w:val="20"/>
        </w:rPr>
        <w:t xml:space="preserve"> </w:t>
      </w:r>
      <w:r>
        <w:rPr>
          <w:rFonts w:ascii="Book Antiqua"/>
          <w:i/>
          <w:sz w:val="20"/>
        </w:rPr>
        <w:t>failure</w:t>
      </w:r>
      <w:r>
        <w:rPr>
          <w:rFonts w:ascii="Book Antiqua"/>
          <w:i/>
          <w:spacing w:val="-14"/>
          <w:sz w:val="20"/>
        </w:rPr>
        <w:t xml:space="preserve"> </w:t>
      </w:r>
      <w:r>
        <w:rPr>
          <w:rFonts w:ascii="Book Antiqua"/>
          <w:i/>
          <w:sz w:val="20"/>
        </w:rPr>
        <w:t>at</w:t>
      </w:r>
      <w:r>
        <w:rPr>
          <w:rFonts w:ascii="Book Antiqua"/>
          <w:i/>
          <w:spacing w:val="-13"/>
          <w:sz w:val="20"/>
        </w:rPr>
        <w:t xml:space="preserve"> </w:t>
      </w:r>
      <w:r>
        <w:rPr>
          <w:rFonts w:ascii="Book Antiqua"/>
          <w:i/>
          <w:sz w:val="20"/>
        </w:rPr>
        <w:t>the</w:t>
      </w:r>
      <w:r>
        <w:rPr>
          <w:rFonts w:ascii="Book Antiqua"/>
          <w:i/>
          <w:spacing w:val="-14"/>
          <w:sz w:val="20"/>
        </w:rPr>
        <w:t xml:space="preserve"> </w:t>
      </w:r>
      <w:r>
        <w:rPr>
          <w:rFonts w:ascii="Book Antiqua"/>
          <w:i/>
          <w:sz w:val="20"/>
        </w:rPr>
        <w:t>transmitting end</w:t>
      </w:r>
      <w:r>
        <w:rPr>
          <w:rFonts w:ascii="Book Antiqua"/>
          <w:i/>
          <w:spacing w:val="-9"/>
          <w:sz w:val="20"/>
        </w:rPr>
        <w:t xml:space="preserve"> </w:t>
      </w:r>
      <w:r>
        <w:rPr>
          <w:rFonts w:ascii="Book Antiqua"/>
          <w:i/>
          <w:sz w:val="20"/>
        </w:rPr>
        <w:t>router</w:t>
      </w:r>
      <w:r>
        <w:rPr>
          <w:rFonts w:ascii="Book Antiqua"/>
          <w:i/>
          <w:spacing w:val="-9"/>
          <w:sz w:val="20"/>
        </w:rPr>
        <w:t xml:space="preserve"> </w:t>
      </w:r>
      <w:r>
        <w:rPr>
          <w:rFonts w:ascii="Book Antiqua"/>
          <w:i/>
          <w:sz w:val="20"/>
        </w:rPr>
        <w:t>with</w:t>
      </w:r>
      <w:r>
        <w:rPr>
          <w:rFonts w:ascii="Book Antiqua"/>
          <w:i/>
          <w:spacing w:val="-9"/>
          <w:sz w:val="20"/>
        </w:rPr>
        <w:t xml:space="preserve"> </w:t>
      </w:r>
      <w:r>
        <w:rPr>
          <w:rFonts w:ascii="Book Antiqua"/>
          <w:i/>
          <w:sz w:val="20"/>
        </w:rPr>
        <w:t>EIBP</w:t>
      </w:r>
      <w:r>
        <w:rPr>
          <w:rFonts w:ascii="Book Antiqua"/>
          <w:i/>
          <w:spacing w:val="-9"/>
          <w:sz w:val="20"/>
        </w:rPr>
        <w:t xml:space="preserve"> </w:t>
      </w:r>
      <w:r>
        <w:rPr>
          <w:rFonts w:ascii="Book Antiqua"/>
          <w:i/>
          <w:sz w:val="20"/>
        </w:rPr>
        <w:t>we</w:t>
      </w:r>
      <w:r>
        <w:rPr>
          <w:rFonts w:ascii="Book Antiqua"/>
          <w:i/>
          <w:spacing w:val="-9"/>
          <w:sz w:val="20"/>
        </w:rPr>
        <w:t xml:space="preserve"> </w:t>
      </w:r>
      <w:r>
        <w:rPr>
          <w:rFonts w:ascii="Book Antiqua"/>
          <w:i/>
          <w:sz w:val="20"/>
        </w:rPr>
        <w:t>recorded</w:t>
      </w:r>
      <w:r>
        <w:rPr>
          <w:rFonts w:ascii="Book Antiqua"/>
          <w:i/>
          <w:spacing w:val="-9"/>
          <w:sz w:val="20"/>
        </w:rPr>
        <w:t xml:space="preserve"> </w:t>
      </w:r>
      <w:r>
        <w:rPr>
          <w:rFonts w:ascii="Book Antiqua"/>
          <w:i/>
          <w:sz w:val="20"/>
        </w:rPr>
        <w:t>only</w:t>
      </w:r>
      <w:r>
        <w:rPr>
          <w:rFonts w:ascii="Book Antiqua"/>
          <w:i/>
          <w:spacing w:val="-9"/>
          <w:sz w:val="20"/>
        </w:rPr>
        <w:t xml:space="preserve"> </w:t>
      </w:r>
      <w:r>
        <w:rPr>
          <w:rFonts w:ascii="Book Antiqua"/>
          <w:i/>
          <w:sz w:val="20"/>
        </w:rPr>
        <w:t>one</w:t>
      </w:r>
      <w:r>
        <w:rPr>
          <w:rFonts w:ascii="Book Antiqua"/>
          <w:i/>
          <w:spacing w:val="-9"/>
          <w:sz w:val="20"/>
        </w:rPr>
        <w:t xml:space="preserve"> </w:t>
      </w:r>
      <w:r>
        <w:rPr>
          <w:rFonts w:ascii="Book Antiqua"/>
          <w:i/>
          <w:sz w:val="20"/>
        </w:rPr>
        <w:t>packet</w:t>
      </w:r>
      <w:r>
        <w:rPr>
          <w:rFonts w:ascii="Book Antiqua"/>
          <w:i/>
          <w:spacing w:val="-8"/>
          <w:sz w:val="20"/>
        </w:rPr>
        <w:t xml:space="preserve"> </w:t>
      </w:r>
      <w:r>
        <w:rPr>
          <w:rFonts w:ascii="Book Antiqua"/>
          <w:i/>
          <w:sz w:val="20"/>
        </w:rPr>
        <w:t>loss</w:t>
      </w:r>
      <w:r>
        <w:rPr>
          <w:sz w:val="20"/>
        </w:rPr>
        <w:t>.</w:t>
      </w:r>
    </w:p>
    <w:p w:rsidR="00FC3AD9" w:rsidRDefault="00386B3A">
      <w:pPr>
        <w:pStyle w:val="BodyText"/>
        <w:spacing w:before="4" w:line="213" w:lineRule="auto"/>
        <w:ind w:left="108" w:right="38" w:firstLine="206"/>
      </w:pP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link</w:t>
      </w:r>
      <w:r>
        <w:rPr>
          <w:spacing w:val="-26"/>
          <w:w w:val="95"/>
        </w:rPr>
        <w:t xml:space="preserve"> </w:t>
      </w:r>
      <w:r>
        <w:rPr>
          <w:w w:val="95"/>
        </w:rPr>
        <w:t>failure</w:t>
      </w:r>
      <w:r>
        <w:rPr>
          <w:spacing w:val="-26"/>
          <w:w w:val="95"/>
        </w:rPr>
        <w:t xml:space="preserve"> </w:t>
      </w:r>
      <w:r>
        <w:rPr>
          <w:w w:val="95"/>
        </w:rPr>
        <w:t>at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transmitting</w:t>
      </w:r>
      <w:r>
        <w:rPr>
          <w:spacing w:val="-26"/>
          <w:w w:val="95"/>
        </w:rPr>
        <w:t xml:space="preserve"> </w:t>
      </w:r>
      <w:r>
        <w:rPr>
          <w:w w:val="95"/>
        </w:rPr>
        <w:t>end</w:t>
      </w:r>
      <w:r>
        <w:rPr>
          <w:spacing w:val="-26"/>
          <w:w w:val="95"/>
        </w:rPr>
        <w:t xml:space="preserve"> </w:t>
      </w:r>
      <w:r>
        <w:rPr>
          <w:w w:val="95"/>
        </w:rPr>
        <w:t>router,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router should redirect any packets to the alternate path,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immedi- </w:t>
      </w:r>
      <w:r>
        <w:t>ately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failure</w:t>
      </w:r>
      <w:r>
        <w:rPr>
          <w:spacing w:val="-11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failure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receiving</w:t>
      </w:r>
      <w:r>
        <w:rPr>
          <w:spacing w:val="-11"/>
        </w:rPr>
        <w:t xml:space="preserve"> </w:t>
      </w:r>
      <w:r>
        <w:t xml:space="preserve">end </w:t>
      </w:r>
      <w:r>
        <w:rPr>
          <w:spacing w:val="-3"/>
          <w:w w:val="95"/>
        </w:rPr>
        <w:t>however,</w:t>
      </w:r>
      <w:r>
        <w:rPr>
          <w:spacing w:val="-18"/>
          <w:w w:val="95"/>
        </w:rPr>
        <w:t xml:space="preserve"> </w:t>
      </w:r>
      <w:r>
        <w:rPr>
          <w:w w:val="95"/>
        </w:rPr>
        <w:t>has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few</w:t>
      </w:r>
      <w:r>
        <w:rPr>
          <w:spacing w:val="-18"/>
          <w:w w:val="95"/>
        </w:rPr>
        <w:t xml:space="preserve"> </w:t>
      </w:r>
      <w:r>
        <w:rPr>
          <w:w w:val="95"/>
        </w:rPr>
        <w:t>packets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pipeline</w:t>
      </w:r>
      <w:r>
        <w:rPr>
          <w:spacing w:val="-17"/>
          <w:w w:val="95"/>
        </w:rPr>
        <w:t xml:space="preserve"> </w:t>
      </w:r>
      <w:r>
        <w:rPr>
          <w:w w:val="95"/>
        </w:rPr>
        <w:t>before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router </w:t>
      </w:r>
      <w:r>
        <w:t>at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receiving</w:t>
      </w:r>
      <w:r>
        <w:rPr>
          <w:spacing w:val="-30"/>
        </w:rPr>
        <w:t xml:space="preserve"> </w:t>
      </w:r>
      <w:r>
        <w:t>end</w:t>
      </w:r>
      <w:r>
        <w:rPr>
          <w:spacing w:val="-29"/>
        </w:rPr>
        <w:t xml:space="preserve"> </w:t>
      </w:r>
      <w:r>
        <w:t>can</w:t>
      </w:r>
      <w:r>
        <w:rPr>
          <w:spacing w:val="-30"/>
        </w:rPr>
        <w:t xml:space="preserve"> </w:t>
      </w:r>
      <w:r>
        <w:t>redirect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packet</w:t>
      </w:r>
      <w:r>
        <w:rPr>
          <w:spacing w:val="-30"/>
        </w:rPr>
        <w:t xml:space="preserve"> </w:t>
      </w:r>
      <w:r>
        <w:rPr>
          <w:spacing w:val="-3"/>
        </w:rPr>
        <w:t>flow.</w:t>
      </w:r>
      <w:r>
        <w:rPr>
          <w:spacing w:val="-30"/>
        </w:rPr>
        <w:t xml:space="preserve"> </w:t>
      </w:r>
      <w:r>
        <w:t>So,</w:t>
      </w:r>
      <w:r>
        <w:rPr>
          <w:spacing w:val="-29"/>
        </w:rPr>
        <w:t xml:space="preserve"> </w:t>
      </w:r>
      <w:r>
        <w:t>it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 xml:space="preserve">to </w:t>
      </w:r>
      <w:r>
        <w:rPr>
          <w:w w:val="95"/>
        </w:rPr>
        <w:t>be</w:t>
      </w:r>
      <w:r>
        <w:rPr>
          <w:spacing w:val="-14"/>
          <w:w w:val="95"/>
        </w:rPr>
        <w:t xml:space="preserve"> </w:t>
      </w:r>
      <w:r>
        <w:rPr>
          <w:w w:val="95"/>
        </w:rPr>
        <w:t>expected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packets</w:t>
      </w:r>
      <w:r>
        <w:rPr>
          <w:spacing w:val="-13"/>
          <w:w w:val="95"/>
        </w:rPr>
        <w:t xml:space="preserve"> </w:t>
      </w:r>
      <w:r>
        <w:rPr>
          <w:w w:val="95"/>
        </w:rPr>
        <w:t>lost</w:t>
      </w:r>
      <w:r>
        <w:rPr>
          <w:spacing w:val="-13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link</w:t>
      </w:r>
      <w:r>
        <w:rPr>
          <w:spacing w:val="-13"/>
          <w:w w:val="95"/>
        </w:rPr>
        <w:t xml:space="preserve"> </w:t>
      </w:r>
      <w:r>
        <w:rPr>
          <w:w w:val="95"/>
        </w:rPr>
        <w:t>failure</w:t>
      </w:r>
      <w:r>
        <w:rPr>
          <w:spacing w:val="-13"/>
          <w:w w:val="95"/>
        </w:rPr>
        <w:t xml:space="preserve"> </w:t>
      </w:r>
      <w:r>
        <w:rPr>
          <w:w w:val="95"/>
        </w:rPr>
        <w:t>at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transmit- </w:t>
      </w:r>
      <w:r>
        <w:t>ting</w:t>
      </w:r>
      <w:r>
        <w:rPr>
          <w:spacing w:val="-25"/>
        </w:rPr>
        <w:t xml:space="preserve"> </w:t>
      </w:r>
      <w:r>
        <w:t>end</w:t>
      </w:r>
      <w:r>
        <w:rPr>
          <w:spacing w:val="-25"/>
        </w:rPr>
        <w:t xml:space="preserve"> </w:t>
      </w:r>
      <w:r>
        <w:t>should</w:t>
      </w:r>
      <w:r>
        <w:rPr>
          <w:spacing w:val="-25"/>
        </w:rPr>
        <w:t xml:space="preserve"> </w:t>
      </w:r>
      <w:r>
        <w:t>incur</w:t>
      </w:r>
      <w:r>
        <w:rPr>
          <w:spacing w:val="-25"/>
        </w:rPr>
        <w:t xml:space="preserve"> </w:t>
      </w:r>
      <w:r>
        <w:t>less</w:t>
      </w:r>
      <w:r>
        <w:rPr>
          <w:spacing w:val="-25"/>
        </w:rPr>
        <w:t xml:space="preserve"> </w:t>
      </w:r>
      <w:r>
        <w:t>packet</w:t>
      </w:r>
      <w:r>
        <w:rPr>
          <w:spacing w:val="-25"/>
        </w:rPr>
        <w:t xml:space="preserve"> </w:t>
      </w:r>
      <w:r>
        <w:t>loss.</w:t>
      </w:r>
      <w:r>
        <w:rPr>
          <w:spacing w:val="-25"/>
        </w:rPr>
        <w:t xml:space="preserve"> </w:t>
      </w:r>
      <w:r>
        <w:t>But,</w:t>
      </w:r>
      <w:r>
        <w:rPr>
          <w:spacing w:val="-24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OSPF,</w:t>
      </w:r>
      <w:r>
        <w:rPr>
          <w:spacing w:val="-25"/>
        </w:rPr>
        <w:t xml:space="preserve"> </w:t>
      </w:r>
      <w:r>
        <w:t xml:space="preserve">an </w:t>
      </w:r>
      <w:r>
        <w:rPr>
          <w:w w:val="95"/>
        </w:rPr>
        <w:t>instability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packet</w:t>
      </w:r>
      <w:r>
        <w:rPr>
          <w:spacing w:val="-16"/>
          <w:w w:val="95"/>
        </w:rPr>
        <w:t xml:space="preserve"> </w:t>
      </w:r>
      <w:r>
        <w:rPr>
          <w:w w:val="95"/>
        </w:rPr>
        <w:t>forwarding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noticed</w:t>
      </w:r>
      <w:r>
        <w:rPr>
          <w:spacing w:val="-15"/>
          <w:w w:val="95"/>
        </w:rPr>
        <w:t xml:space="preserve"> </w:t>
      </w:r>
      <w:r>
        <w:rPr>
          <w:w w:val="95"/>
        </w:rPr>
        <w:t>when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failure </w:t>
      </w:r>
      <w:r>
        <w:t>happens</w:t>
      </w:r>
      <w:r>
        <w:rPr>
          <w:spacing w:val="-20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transmitting</w:t>
      </w:r>
      <w:r>
        <w:rPr>
          <w:spacing w:val="-20"/>
        </w:rPr>
        <w:t xml:space="preserve"> </w:t>
      </w:r>
      <w:r>
        <w:t>end.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five</w:t>
      </w:r>
      <w:r>
        <w:rPr>
          <w:spacing w:val="-20"/>
        </w:rPr>
        <w:t xml:space="preserve"> </w:t>
      </w:r>
      <w:r>
        <w:t>runs</w:t>
      </w:r>
      <w:r>
        <w:rPr>
          <w:spacing w:val="-20"/>
        </w:rPr>
        <w:t xml:space="preserve"> </w:t>
      </w:r>
      <w:r>
        <w:t>per</w:t>
      </w:r>
      <w:r>
        <w:rPr>
          <w:spacing w:val="-19"/>
        </w:rPr>
        <w:t xml:space="preserve"> </w:t>
      </w:r>
      <w:r>
        <w:t xml:space="preserve">test </w:t>
      </w:r>
      <w:r>
        <w:rPr>
          <w:w w:val="95"/>
        </w:rPr>
        <w:t>case,</w:t>
      </w:r>
      <w:r>
        <w:rPr>
          <w:spacing w:val="-12"/>
          <w:w w:val="95"/>
        </w:rPr>
        <w:t xml:space="preserve"> </w:t>
      </w:r>
      <w:r>
        <w:rPr>
          <w:w w:val="95"/>
        </w:rPr>
        <w:t>we</w:t>
      </w:r>
      <w:r>
        <w:rPr>
          <w:spacing w:val="-12"/>
          <w:w w:val="95"/>
        </w:rPr>
        <w:t xml:space="preserve"> </w:t>
      </w:r>
      <w:r>
        <w:rPr>
          <w:w w:val="95"/>
        </w:rPr>
        <w:t>recorded</w:t>
      </w:r>
      <w:r>
        <w:rPr>
          <w:spacing w:val="-11"/>
          <w:w w:val="95"/>
        </w:rPr>
        <w:t xml:space="preserve"> </w:t>
      </w:r>
      <w:r>
        <w:rPr>
          <w:w w:val="95"/>
        </w:rPr>
        <w:t>some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w w:val="95"/>
        </w:rPr>
        <w:t>several</w:t>
      </w:r>
      <w:r>
        <w:rPr>
          <w:spacing w:val="-11"/>
          <w:w w:val="95"/>
        </w:rPr>
        <w:t xml:space="preserve"> </w:t>
      </w:r>
      <w:r>
        <w:rPr>
          <w:w w:val="95"/>
        </w:rPr>
        <w:t>hundred</w:t>
      </w:r>
      <w:r>
        <w:rPr>
          <w:spacing w:val="-12"/>
          <w:w w:val="95"/>
        </w:rPr>
        <w:t xml:space="preserve"> </w:t>
      </w:r>
      <w:r>
        <w:rPr>
          <w:w w:val="95"/>
        </w:rPr>
        <w:t>lost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packets, </w:t>
      </w:r>
      <w:r>
        <w:t>while</w:t>
      </w:r>
      <w:r>
        <w:rPr>
          <w:spacing w:val="-10"/>
        </w:rPr>
        <w:t xml:space="preserve"> </w:t>
      </w:r>
      <w:r>
        <w:t>others</w:t>
      </w:r>
      <w:r>
        <w:rPr>
          <w:spacing w:val="-9"/>
        </w:rPr>
        <w:t xml:space="preserve"> </w:t>
      </w:r>
      <w:r>
        <w:t>recorded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packet</w:t>
      </w:r>
      <w:r>
        <w:rPr>
          <w:spacing w:val="-9"/>
        </w:rPr>
        <w:t xml:space="preserve"> </w:t>
      </w:r>
      <w:r>
        <w:t>loss.</w:t>
      </w:r>
    </w:p>
    <w:p w:rsidR="00FC3AD9" w:rsidRDefault="00386B3A">
      <w:pPr>
        <w:pStyle w:val="ListParagraph"/>
        <w:numPr>
          <w:ilvl w:val="2"/>
          <w:numId w:val="2"/>
        </w:numPr>
        <w:tabs>
          <w:tab w:val="left" w:pos="676"/>
        </w:tabs>
        <w:spacing w:before="226" w:line="213" w:lineRule="auto"/>
        <w:ind w:left="106" w:right="103" w:firstLine="9"/>
        <w:jc w:val="both"/>
        <w:rPr>
          <w:sz w:val="20"/>
        </w:rPr>
      </w:pPr>
      <w:r>
        <w:rPr>
          <w:rFonts w:ascii="Arial Narrow"/>
          <w:i/>
          <w:w w:val="115"/>
          <w:sz w:val="20"/>
        </w:rPr>
        <w:br w:type="column"/>
      </w:r>
      <w:r>
        <w:rPr>
          <w:rFonts w:ascii="Arial Narrow"/>
          <w:i/>
          <w:sz w:val="20"/>
        </w:rPr>
        <w:t>Churn</w:t>
      </w:r>
      <w:r>
        <w:rPr>
          <w:rFonts w:ascii="Arial Narrow"/>
          <w:i/>
          <w:spacing w:val="-6"/>
          <w:sz w:val="20"/>
        </w:rPr>
        <w:t xml:space="preserve"> </w:t>
      </w:r>
      <w:r>
        <w:rPr>
          <w:rFonts w:ascii="Arial Narrow"/>
          <w:i/>
          <w:sz w:val="20"/>
        </w:rPr>
        <w:t>Rate.</w:t>
      </w:r>
      <w:r>
        <w:rPr>
          <w:rFonts w:ascii="Arial Narrow"/>
          <w:i/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number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routers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recorded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 </w:t>
      </w:r>
      <w:r>
        <w:rPr>
          <w:w w:val="95"/>
          <w:sz w:val="20"/>
        </w:rPr>
        <w:t>change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single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link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failure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provides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direct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measure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of operational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stability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routers.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EIBP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link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failure at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access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router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resulted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3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routers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changing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their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 xml:space="preserve">tables. </w:t>
      </w:r>
      <w:r>
        <w:rPr>
          <w:sz w:val="20"/>
        </w:rPr>
        <w:t>With</w:t>
      </w:r>
      <w:r>
        <w:rPr>
          <w:spacing w:val="-20"/>
          <w:sz w:val="20"/>
        </w:rPr>
        <w:t xml:space="preserve"> </w:t>
      </w:r>
      <w:r>
        <w:rPr>
          <w:sz w:val="20"/>
        </w:rPr>
        <w:t>OSPF</w:t>
      </w:r>
      <w:r>
        <w:rPr>
          <w:spacing w:val="-19"/>
          <w:sz w:val="20"/>
        </w:rPr>
        <w:t xml:space="preserve"> </w:t>
      </w:r>
      <w:r>
        <w:rPr>
          <w:sz w:val="20"/>
        </w:rPr>
        <w:t>all</w:t>
      </w:r>
      <w:r>
        <w:rPr>
          <w:spacing w:val="-19"/>
          <w:sz w:val="20"/>
        </w:rPr>
        <w:t xml:space="preserve"> </w:t>
      </w:r>
      <w:r>
        <w:rPr>
          <w:sz w:val="20"/>
        </w:rPr>
        <w:t>routers</w:t>
      </w:r>
      <w:r>
        <w:rPr>
          <w:spacing w:val="-20"/>
          <w:sz w:val="20"/>
        </w:rPr>
        <w:t xml:space="preserve"> </w:t>
      </w:r>
      <w:r>
        <w:rPr>
          <w:sz w:val="20"/>
        </w:rPr>
        <w:t>in</w:t>
      </w:r>
      <w:r>
        <w:rPr>
          <w:spacing w:val="-19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AS</w:t>
      </w:r>
      <w:r>
        <w:rPr>
          <w:spacing w:val="-20"/>
          <w:sz w:val="20"/>
        </w:rPr>
        <w:t xml:space="preserve"> </w:t>
      </w:r>
      <w:r>
        <w:rPr>
          <w:sz w:val="20"/>
        </w:rPr>
        <w:t>updated</w:t>
      </w:r>
      <w:r>
        <w:rPr>
          <w:spacing w:val="-19"/>
          <w:sz w:val="20"/>
        </w:rPr>
        <w:t xml:space="preserve"> </w:t>
      </w:r>
      <w:r>
        <w:rPr>
          <w:sz w:val="20"/>
        </w:rPr>
        <w:t>their</w:t>
      </w:r>
      <w:r>
        <w:rPr>
          <w:spacing w:val="-19"/>
          <w:sz w:val="20"/>
        </w:rPr>
        <w:t xml:space="preserve"> </w:t>
      </w:r>
      <w:r>
        <w:rPr>
          <w:sz w:val="20"/>
        </w:rPr>
        <w:t>tables.</w:t>
      </w:r>
    </w:p>
    <w:p w:rsidR="00FC3AD9" w:rsidRDefault="00FC3AD9">
      <w:pPr>
        <w:pStyle w:val="BodyText"/>
        <w:spacing w:before="3"/>
        <w:jc w:val="left"/>
        <w:rPr>
          <w:sz w:val="27"/>
        </w:rPr>
      </w:pPr>
    </w:p>
    <w:p w:rsidR="00FC3AD9" w:rsidRDefault="00386B3A">
      <w:pPr>
        <w:pStyle w:val="Heading2"/>
        <w:numPr>
          <w:ilvl w:val="0"/>
          <w:numId w:val="3"/>
        </w:numPr>
        <w:tabs>
          <w:tab w:val="left" w:pos="477"/>
          <w:tab w:val="left" w:pos="478"/>
        </w:tabs>
        <w:spacing w:before="1"/>
        <w:ind w:left="477"/>
      </w:pPr>
      <w:bookmarkStart w:id="45" w:name="6_Conclusion"/>
      <w:bookmarkEnd w:id="45"/>
      <w:r>
        <w:t>CONCLUSION</w:t>
      </w:r>
    </w:p>
    <w:p w:rsidR="00FC3AD9" w:rsidRDefault="00386B3A">
      <w:pPr>
        <w:pStyle w:val="BodyText"/>
        <w:spacing w:before="40" w:line="213" w:lineRule="auto"/>
        <w:ind w:left="108" w:right="100" w:firstLine="7"/>
      </w:pPr>
      <w:r>
        <w:rPr>
          <w:w w:val="90"/>
        </w:rPr>
        <w:t xml:space="preserve">Internet today is facing several challenges primarily because </w:t>
      </w:r>
      <w:r>
        <w:rPr>
          <w:w w:val="95"/>
        </w:rPr>
        <w:t>it</w:t>
      </w:r>
      <w:r>
        <w:rPr>
          <w:spacing w:val="-26"/>
          <w:w w:val="95"/>
        </w:rPr>
        <w:t xml:space="preserve"> </w:t>
      </w:r>
      <w:r>
        <w:rPr>
          <w:w w:val="95"/>
        </w:rPr>
        <w:t>was</w:t>
      </w:r>
      <w:r>
        <w:rPr>
          <w:spacing w:val="-26"/>
          <w:w w:val="95"/>
        </w:rPr>
        <w:t xml:space="preserve"> </w:t>
      </w:r>
      <w:r>
        <w:rPr>
          <w:w w:val="95"/>
        </w:rPr>
        <w:t>developed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communications</w:t>
      </w:r>
      <w:r>
        <w:rPr>
          <w:spacing w:val="-25"/>
          <w:w w:val="95"/>
        </w:rPr>
        <w:t xml:space="preserve"> </w:t>
      </w:r>
      <w:r>
        <w:rPr>
          <w:w w:val="95"/>
        </w:rPr>
        <w:t>scenarios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existed several</w:t>
      </w:r>
      <w:r>
        <w:rPr>
          <w:spacing w:val="-18"/>
          <w:w w:val="95"/>
        </w:rPr>
        <w:t xml:space="preserve"> </w:t>
      </w:r>
      <w:r>
        <w:rPr>
          <w:w w:val="95"/>
        </w:rPr>
        <w:t>decades.</w:t>
      </w:r>
      <w:r>
        <w:rPr>
          <w:spacing w:val="-18"/>
          <w:w w:val="95"/>
        </w:rPr>
        <w:t xml:space="preserve"> </w:t>
      </w:r>
      <w:r>
        <w:rPr>
          <w:spacing w:val="-7"/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address</w:t>
      </w:r>
      <w:r>
        <w:rPr>
          <w:spacing w:val="-18"/>
          <w:w w:val="95"/>
        </w:rPr>
        <w:t xml:space="preserve"> </w:t>
      </w:r>
      <w:r>
        <w:rPr>
          <w:w w:val="95"/>
        </w:rPr>
        <w:t>these</w:t>
      </w:r>
      <w:r>
        <w:rPr>
          <w:spacing w:val="-18"/>
          <w:w w:val="95"/>
        </w:rPr>
        <w:t xml:space="preserve"> </w:t>
      </w:r>
      <w:r>
        <w:rPr>
          <w:w w:val="95"/>
        </w:rPr>
        <w:t>challenges,</w:t>
      </w:r>
      <w:r>
        <w:rPr>
          <w:spacing w:val="-18"/>
          <w:w w:val="95"/>
        </w:rPr>
        <w:t xml:space="preserve"> </w:t>
      </w:r>
      <w:r>
        <w:rPr>
          <w:w w:val="95"/>
        </w:rPr>
        <w:t>we</w:t>
      </w:r>
      <w:r>
        <w:rPr>
          <w:spacing w:val="-18"/>
          <w:w w:val="95"/>
        </w:rPr>
        <w:t xml:space="preserve"> </w:t>
      </w:r>
      <w:r>
        <w:rPr>
          <w:w w:val="95"/>
        </w:rPr>
        <w:t>adopted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a clean-slate approach - the Expedited Internet Bypass Pro- </w:t>
      </w:r>
      <w:r>
        <w:t>tocol.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prototype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EIBP</w:t>
      </w:r>
      <w:r>
        <w:rPr>
          <w:spacing w:val="-19"/>
        </w:rPr>
        <w:t xml:space="preserve"> </w:t>
      </w:r>
      <w:r>
        <w:t>coded</w:t>
      </w:r>
      <w:r>
        <w:rPr>
          <w:spacing w:val="-18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C</w:t>
      </w:r>
      <w:r>
        <w:rPr>
          <w:spacing w:val="-18"/>
        </w:rPr>
        <w:t xml:space="preserve"> </w:t>
      </w:r>
      <w:r>
        <w:t>language</w:t>
      </w:r>
      <w:r>
        <w:rPr>
          <w:spacing w:val="-19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 xml:space="preserve">been </w:t>
      </w:r>
      <w:r>
        <w:rPr>
          <w:w w:val="95"/>
        </w:rPr>
        <w:t>successfully</w:t>
      </w:r>
      <w:r>
        <w:rPr>
          <w:spacing w:val="-10"/>
          <w:w w:val="95"/>
        </w:rPr>
        <w:t xml:space="preserve"> </w:t>
      </w:r>
      <w:r>
        <w:rPr>
          <w:w w:val="95"/>
        </w:rPr>
        <w:t>evaluated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intra-AS</w:t>
      </w:r>
      <w:r>
        <w:rPr>
          <w:spacing w:val="-9"/>
          <w:w w:val="95"/>
        </w:rPr>
        <w:t xml:space="preserve"> </w:t>
      </w:r>
      <w:r>
        <w:rPr>
          <w:w w:val="95"/>
        </w:rPr>
        <w:t>routing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compared </w:t>
      </w:r>
      <w:r>
        <w:t>with</w:t>
      </w:r>
      <w:r>
        <w:rPr>
          <w:spacing w:val="-31"/>
        </w:rPr>
        <w:t xml:space="preserve"> </w:t>
      </w:r>
      <w:r>
        <w:t>OSPF.</w:t>
      </w:r>
      <w:r>
        <w:rPr>
          <w:spacing w:val="-31"/>
        </w:rPr>
        <w:t xml:space="preserve"> </w:t>
      </w:r>
      <w:r>
        <w:t>EIBP</w:t>
      </w:r>
      <w:r>
        <w:rPr>
          <w:spacing w:val="-30"/>
        </w:rPr>
        <w:t xml:space="preserve"> </w:t>
      </w:r>
      <w:r>
        <w:t>was</w:t>
      </w:r>
      <w:r>
        <w:rPr>
          <w:spacing w:val="-31"/>
        </w:rPr>
        <w:t xml:space="preserve"> </w:t>
      </w:r>
      <w:r>
        <w:t>also</w:t>
      </w:r>
      <w:r>
        <w:rPr>
          <w:spacing w:val="-31"/>
        </w:rPr>
        <w:t xml:space="preserve"> </w:t>
      </w:r>
      <w:r>
        <w:t>studied</w:t>
      </w:r>
      <w:r>
        <w:rPr>
          <w:spacing w:val="-30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use</w:t>
      </w:r>
      <w:r>
        <w:rPr>
          <w:spacing w:val="-31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limited</w:t>
      </w:r>
      <w:r>
        <w:rPr>
          <w:spacing w:val="-31"/>
        </w:rPr>
        <w:t xml:space="preserve"> </w:t>
      </w:r>
      <w:r>
        <w:t xml:space="preserve">do- </w:t>
      </w:r>
      <w:r>
        <w:rPr>
          <w:w w:val="95"/>
        </w:rPr>
        <w:t>mains.</w:t>
      </w:r>
      <w:r>
        <w:rPr>
          <w:spacing w:val="-26"/>
          <w:w w:val="95"/>
        </w:rPr>
        <w:t xml:space="preserve"> </w:t>
      </w:r>
      <w:r>
        <w:rPr>
          <w:w w:val="95"/>
        </w:rPr>
        <w:t>EIBP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scalable</w:t>
      </w:r>
      <w:r>
        <w:rPr>
          <w:spacing w:val="-25"/>
          <w:w w:val="95"/>
        </w:rPr>
        <w:t xml:space="preserve"> </w:t>
      </w:r>
      <w:r>
        <w:rPr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size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its</w:t>
      </w:r>
      <w:r>
        <w:rPr>
          <w:spacing w:val="-25"/>
          <w:w w:val="95"/>
        </w:rPr>
        <w:t xml:space="preserve"> </w:t>
      </w:r>
      <w:r>
        <w:rPr>
          <w:w w:val="95"/>
        </w:rPr>
        <w:t>tables</w:t>
      </w:r>
      <w:r>
        <w:rPr>
          <w:spacing w:val="-26"/>
          <w:w w:val="95"/>
        </w:rPr>
        <w:t xml:space="preserve"> </w:t>
      </w:r>
      <w:r>
        <w:rPr>
          <w:w w:val="95"/>
        </w:rPr>
        <w:t>do</w:t>
      </w:r>
      <w:r>
        <w:rPr>
          <w:spacing w:val="-25"/>
          <w:w w:val="95"/>
        </w:rPr>
        <w:t xml:space="preserve"> </w:t>
      </w:r>
      <w:r>
        <w:rPr>
          <w:w w:val="95"/>
        </w:rPr>
        <w:t>not</w:t>
      </w:r>
      <w:r>
        <w:rPr>
          <w:spacing w:val="-26"/>
          <w:w w:val="95"/>
        </w:rPr>
        <w:t xml:space="preserve"> </w:t>
      </w:r>
      <w:r>
        <w:rPr>
          <w:w w:val="95"/>
        </w:rPr>
        <w:t>increase with increasing network sizes. EIBP includes both control plane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data</w:t>
      </w:r>
      <w:r>
        <w:rPr>
          <w:spacing w:val="-9"/>
          <w:w w:val="95"/>
        </w:rPr>
        <w:t xml:space="preserve"> </w:t>
      </w:r>
      <w:r>
        <w:rPr>
          <w:w w:val="95"/>
        </w:rPr>
        <w:t>plane</w:t>
      </w:r>
      <w:r>
        <w:rPr>
          <w:spacing w:val="-9"/>
          <w:w w:val="95"/>
        </w:rPr>
        <w:t xml:space="preserve"> </w:t>
      </w:r>
      <w:r>
        <w:rPr>
          <w:w w:val="95"/>
        </w:rPr>
        <w:t>operations</w:t>
      </w:r>
      <w:r>
        <w:rPr>
          <w:spacing w:val="-9"/>
          <w:w w:val="95"/>
        </w:rPr>
        <w:t xml:space="preserve"> </w:t>
      </w:r>
      <w:r>
        <w:rPr>
          <w:w w:val="95"/>
        </w:rPr>
        <w:t>so</w:t>
      </w:r>
      <w:r>
        <w:rPr>
          <w:spacing w:val="-9"/>
          <w:w w:val="95"/>
        </w:rPr>
        <w:t xml:space="preserve"> </w:t>
      </w: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can</w:t>
      </w:r>
      <w:r>
        <w:rPr>
          <w:spacing w:val="-9"/>
          <w:w w:val="95"/>
        </w:rPr>
        <w:t xml:space="preserve"> </w:t>
      </w:r>
      <w:r>
        <w:rPr>
          <w:w w:val="95"/>
        </w:rPr>
        <w:t>operate</w:t>
      </w:r>
      <w:r>
        <w:rPr>
          <w:spacing w:val="-9"/>
          <w:w w:val="95"/>
        </w:rPr>
        <w:t xml:space="preserve"> </w:t>
      </w:r>
      <w:r>
        <w:rPr>
          <w:w w:val="95"/>
        </w:rPr>
        <w:t>indepen- dently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parallel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IP</w:t>
      </w:r>
      <w:r>
        <w:rPr>
          <w:spacing w:val="-27"/>
          <w:w w:val="95"/>
        </w:rPr>
        <w:t xml:space="preserve"> </w:t>
      </w:r>
      <w:r>
        <w:rPr>
          <w:w w:val="95"/>
        </w:rPr>
        <w:t>at</w:t>
      </w:r>
      <w:r>
        <w:rPr>
          <w:spacing w:val="-27"/>
          <w:w w:val="95"/>
        </w:rPr>
        <w:t xml:space="preserve"> </w:t>
      </w:r>
      <w:r>
        <w:rPr>
          <w:w w:val="95"/>
        </w:rPr>
        <w:t>layer</w:t>
      </w:r>
      <w:r>
        <w:rPr>
          <w:spacing w:val="-27"/>
          <w:w w:val="95"/>
        </w:rPr>
        <w:t xml:space="preserve"> </w:t>
      </w:r>
      <w:r>
        <w:rPr>
          <w:w w:val="95"/>
        </w:rPr>
        <w:t>3.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article</w:t>
      </w:r>
      <w:r>
        <w:rPr>
          <w:spacing w:val="-27"/>
          <w:w w:val="95"/>
        </w:rPr>
        <w:t xml:space="preserve"> </w:t>
      </w:r>
      <w:r>
        <w:rPr>
          <w:w w:val="95"/>
        </w:rPr>
        <w:t>we</w:t>
      </w:r>
      <w:r>
        <w:rPr>
          <w:spacing w:val="-27"/>
          <w:w w:val="95"/>
        </w:rPr>
        <w:t xml:space="preserve"> </w:t>
      </w:r>
      <w:r>
        <w:rPr>
          <w:w w:val="95"/>
        </w:rPr>
        <w:t>extend the</w:t>
      </w:r>
      <w:r>
        <w:rPr>
          <w:spacing w:val="-17"/>
          <w:w w:val="95"/>
        </w:rPr>
        <w:t xml:space="preserve"> </w:t>
      </w:r>
      <w:r>
        <w:rPr>
          <w:w w:val="95"/>
        </w:rPr>
        <w:t>EIBP</w:t>
      </w:r>
      <w:r>
        <w:rPr>
          <w:spacing w:val="-17"/>
          <w:w w:val="95"/>
        </w:rPr>
        <w:t xml:space="preserve"> </w:t>
      </w:r>
      <w:r>
        <w:rPr>
          <w:w w:val="95"/>
        </w:rPr>
        <w:t>prototype</w:t>
      </w:r>
      <w:r>
        <w:rPr>
          <w:spacing w:val="-17"/>
          <w:w w:val="95"/>
        </w:rPr>
        <w:t xml:space="preserve"> </w:t>
      </w:r>
      <w:r>
        <w:rPr>
          <w:w w:val="95"/>
        </w:rPr>
        <w:t>operations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inter-AS</w:t>
      </w:r>
      <w:r>
        <w:rPr>
          <w:spacing w:val="-16"/>
          <w:w w:val="95"/>
        </w:rPr>
        <w:t xml:space="preserve"> </w:t>
      </w:r>
      <w:r>
        <w:rPr>
          <w:w w:val="95"/>
        </w:rPr>
        <w:t>routing</w:t>
      </w:r>
      <w:r>
        <w:rPr>
          <w:spacing w:val="-17"/>
          <w:w w:val="95"/>
        </w:rPr>
        <w:t xml:space="preserve"> </w:t>
      </w:r>
      <w:r>
        <w:rPr>
          <w:w w:val="95"/>
        </w:rPr>
        <w:t>demon- strating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single</w:t>
      </w:r>
      <w:r>
        <w:rPr>
          <w:spacing w:val="-24"/>
          <w:w w:val="95"/>
        </w:rPr>
        <w:t xml:space="preserve"> </w:t>
      </w:r>
      <w:r>
        <w:rPr>
          <w:w w:val="95"/>
        </w:rPr>
        <w:t>protocol</w:t>
      </w:r>
      <w:r>
        <w:rPr>
          <w:spacing w:val="-24"/>
          <w:w w:val="95"/>
        </w:rPr>
        <w:t xml:space="preserve"> </w:t>
      </w:r>
      <w:r>
        <w:rPr>
          <w:w w:val="95"/>
        </w:rPr>
        <w:t>can</w:t>
      </w:r>
      <w:r>
        <w:rPr>
          <w:spacing w:val="-24"/>
          <w:w w:val="95"/>
        </w:rPr>
        <w:t xml:space="preserve"> </w:t>
      </w:r>
      <w:r>
        <w:rPr>
          <w:w w:val="95"/>
        </w:rPr>
        <w:t>be</w:t>
      </w:r>
      <w:r>
        <w:rPr>
          <w:spacing w:val="-23"/>
          <w:w w:val="95"/>
        </w:rPr>
        <w:t xml:space="preserve"> </w:t>
      </w:r>
      <w:r>
        <w:rPr>
          <w:w w:val="95"/>
        </w:rPr>
        <w:t>used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both</w:t>
      </w:r>
      <w:r>
        <w:rPr>
          <w:spacing w:val="-24"/>
          <w:w w:val="95"/>
        </w:rPr>
        <w:t xml:space="preserve"> </w:t>
      </w:r>
      <w:r>
        <w:rPr>
          <w:w w:val="95"/>
        </w:rPr>
        <w:t>inter-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and </w:t>
      </w:r>
      <w:r>
        <w:t>intra-AS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simplify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complexity</w:t>
      </w:r>
      <w:r>
        <w:rPr>
          <w:spacing w:val="-27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border</w:t>
      </w:r>
      <w:r>
        <w:rPr>
          <w:spacing w:val="-27"/>
        </w:rPr>
        <w:t xml:space="preserve"> </w:t>
      </w:r>
      <w:r>
        <w:t>routers.</w:t>
      </w:r>
      <w:r>
        <w:rPr>
          <w:spacing w:val="-27"/>
        </w:rPr>
        <w:t xml:space="preserve"> </w:t>
      </w:r>
      <w:r>
        <w:rPr>
          <w:spacing w:val="-8"/>
        </w:rPr>
        <w:t xml:space="preserve">We </w:t>
      </w:r>
      <w:r>
        <w:rPr>
          <w:w w:val="90"/>
        </w:rPr>
        <w:t xml:space="preserve">provide a comparison of EIBP’s performance with OSPF and </w:t>
      </w:r>
      <w:r>
        <w:t>BGP running in two</w:t>
      </w:r>
      <w:r>
        <w:rPr>
          <w:spacing w:val="-15"/>
        </w:rPr>
        <w:t xml:space="preserve"> </w:t>
      </w:r>
      <w:r>
        <w:t>AS.</w:t>
      </w:r>
    </w:p>
    <w:p w:rsidR="00FC3AD9" w:rsidRDefault="00386B3A">
      <w:pPr>
        <w:pStyle w:val="BodyText"/>
        <w:spacing w:line="215" w:lineRule="exact"/>
        <w:ind w:left="315"/>
        <w:jc w:val="left"/>
      </w:pPr>
      <w:r>
        <w:rPr>
          <w:w w:val="95"/>
        </w:rPr>
        <w:t>Future</w:t>
      </w:r>
      <w:r>
        <w:rPr>
          <w:spacing w:val="-28"/>
          <w:w w:val="95"/>
        </w:rPr>
        <w:t xml:space="preserve"> </w:t>
      </w:r>
      <w:r>
        <w:rPr>
          <w:w w:val="95"/>
        </w:rPr>
        <w:t>studies</w:t>
      </w:r>
      <w:r>
        <w:rPr>
          <w:spacing w:val="-27"/>
          <w:w w:val="95"/>
        </w:rPr>
        <w:t xml:space="preserve"> </w:t>
      </w:r>
      <w:r>
        <w:rPr>
          <w:w w:val="95"/>
        </w:rPr>
        <w:t>will</w:t>
      </w:r>
      <w:r>
        <w:rPr>
          <w:spacing w:val="-27"/>
          <w:w w:val="95"/>
        </w:rPr>
        <w:t xml:space="preserve"> </w:t>
      </w:r>
      <w:r>
        <w:rPr>
          <w:w w:val="95"/>
        </w:rPr>
        <w:t>include</w:t>
      </w:r>
      <w:r>
        <w:rPr>
          <w:spacing w:val="-28"/>
          <w:w w:val="95"/>
        </w:rPr>
        <w:t xml:space="preserve"> </w:t>
      </w:r>
      <w:r>
        <w:rPr>
          <w:w w:val="95"/>
        </w:rPr>
        <w:t>assessing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control</w:t>
      </w:r>
      <w:r>
        <w:rPr>
          <w:spacing w:val="-27"/>
          <w:w w:val="95"/>
        </w:rPr>
        <w:t xml:space="preserve"> </w:t>
      </w:r>
      <w:r>
        <w:rPr>
          <w:w w:val="95"/>
        </w:rPr>
        <w:t>overhead</w:t>
      </w:r>
    </w:p>
    <w:p w:rsidR="00FC3AD9" w:rsidRDefault="00386B3A">
      <w:pPr>
        <w:pStyle w:val="BodyText"/>
        <w:spacing w:before="8" w:line="213" w:lineRule="auto"/>
        <w:ind w:left="115" w:right="100"/>
      </w:pPr>
      <w:r>
        <w:rPr>
          <w:w w:val="90"/>
        </w:rPr>
        <w:t>during</w:t>
      </w:r>
      <w:r>
        <w:rPr>
          <w:spacing w:val="-13"/>
          <w:w w:val="90"/>
        </w:rPr>
        <w:t xml:space="preserve"> </w:t>
      </w:r>
      <w:r>
        <w:rPr>
          <w:w w:val="90"/>
        </w:rPr>
        <w:t>normal</w:t>
      </w:r>
      <w:r>
        <w:rPr>
          <w:spacing w:val="-12"/>
          <w:w w:val="90"/>
        </w:rPr>
        <w:t xml:space="preserve"> </w:t>
      </w:r>
      <w:r>
        <w:rPr>
          <w:w w:val="90"/>
        </w:rPr>
        <w:t>operations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during</w:t>
      </w:r>
      <w:r>
        <w:rPr>
          <w:spacing w:val="-12"/>
          <w:w w:val="90"/>
        </w:rPr>
        <w:t xml:space="preserve"> </w:t>
      </w:r>
      <w:r>
        <w:rPr>
          <w:w w:val="90"/>
        </w:rPr>
        <w:t>failure</w:t>
      </w:r>
      <w:r>
        <w:rPr>
          <w:spacing w:val="-13"/>
          <w:w w:val="90"/>
        </w:rPr>
        <w:t xml:space="preserve"> </w:t>
      </w:r>
      <w:r>
        <w:rPr>
          <w:w w:val="90"/>
        </w:rPr>
        <w:t>recovery,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speed- </w:t>
      </w:r>
      <w:r>
        <w:rPr>
          <w:w w:val="95"/>
        </w:rPr>
        <w:t>ing</w:t>
      </w:r>
      <w:r>
        <w:rPr>
          <w:spacing w:val="-12"/>
          <w:w w:val="95"/>
        </w:rPr>
        <w:t xml:space="preserve"> </w:t>
      </w:r>
      <w:r>
        <w:rPr>
          <w:w w:val="95"/>
        </w:rPr>
        <w:t>up</w:t>
      </w:r>
      <w:r>
        <w:rPr>
          <w:spacing w:val="-11"/>
          <w:w w:val="95"/>
        </w:rPr>
        <w:t xml:space="preserve"> </w:t>
      </w:r>
      <w:r>
        <w:rPr>
          <w:w w:val="95"/>
        </w:rPr>
        <w:t>EIBP</w:t>
      </w:r>
      <w:r>
        <w:rPr>
          <w:spacing w:val="-12"/>
          <w:w w:val="95"/>
        </w:rPr>
        <w:t xml:space="preserve"> </w:t>
      </w:r>
      <w:r>
        <w:rPr>
          <w:w w:val="95"/>
        </w:rPr>
        <w:t>failure</w:t>
      </w:r>
      <w:r>
        <w:rPr>
          <w:spacing w:val="-11"/>
          <w:w w:val="95"/>
        </w:rPr>
        <w:t xml:space="preserve"> </w:t>
      </w:r>
      <w:r>
        <w:rPr>
          <w:w w:val="95"/>
        </w:rPr>
        <w:t>recovery,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extending</w:t>
      </w:r>
      <w:r>
        <w:rPr>
          <w:spacing w:val="-12"/>
          <w:w w:val="95"/>
        </w:rPr>
        <w:t xml:space="preserve"> </w:t>
      </w:r>
      <w:r>
        <w:rPr>
          <w:w w:val="95"/>
        </w:rPr>
        <w:t>inter-AS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EIBP </w:t>
      </w:r>
      <w:r>
        <w:t>to multiple</w:t>
      </w:r>
      <w:r>
        <w:rPr>
          <w:spacing w:val="-6"/>
        </w:rPr>
        <w:t xml:space="preserve"> </w:t>
      </w:r>
      <w:r>
        <w:t>AS.</w:t>
      </w:r>
    </w:p>
    <w:p w:rsidR="00FC3AD9" w:rsidRDefault="00FC3AD9">
      <w:pPr>
        <w:pStyle w:val="BodyText"/>
        <w:spacing w:before="5"/>
        <w:jc w:val="left"/>
        <w:rPr>
          <w:sz w:val="27"/>
        </w:rPr>
      </w:pPr>
    </w:p>
    <w:p w:rsidR="00FC3AD9" w:rsidRDefault="00386B3A">
      <w:pPr>
        <w:pStyle w:val="Heading2"/>
        <w:ind w:left="115" w:firstLine="0"/>
      </w:pPr>
      <w:bookmarkStart w:id="46" w:name="References"/>
      <w:bookmarkStart w:id="47" w:name="_bookmark6"/>
      <w:bookmarkEnd w:id="46"/>
      <w:bookmarkEnd w:id="47"/>
      <w:r>
        <w:t>REFERENCES</w:t>
      </w:r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</w:tabs>
        <w:spacing w:before="20" w:line="208" w:lineRule="exact"/>
        <w:ind w:hanging="267"/>
        <w:jc w:val="left"/>
        <w:rPr>
          <w:sz w:val="16"/>
        </w:rPr>
      </w:pPr>
      <w:bookmarkStart w:id="48" w:name="_bookmark7"/>
      <w:bookmarkEnd w:id="48"/>
      <w:r>
        <w:rPr>
          <w:w w:val="90"/>
          <w:sz w:val="16"/>
        </w:rPr>
        <w:t xml:space="preserve">2022.  FRRouting. </w:t>
      </w:r>
      <w:r>
        <w:rPr>
          <w:spacing w:val="11"/>
          <w:w w:val="90"/>
          <w:sz w:val="16"/>
        </w:rPr>
        <w:t xml:space="preserve"> </w:t>
      </w:r>
      <w:r>
        <w:rPr>
          <w:w w:val="90"/>
          <w:sz w:val="16"/>
        </w:rPr>
        <w:t>https://frrouting.org/.</w:t>
      </w:r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  <w:tab w:val="left" w:pos="1947"/>
        </w:tabs>
        <w:spacing w:before="5" w:line="220" w:lineRule="auto"/>
        <w:ind w:right="109" w:hanging="267"/>
        <w:jc w:val="both"/>
        <w:rPr>
          <w:sz w:val="16"/>
        </w:rPr>
      </w:pPr>
      <w:r>
        <w:rPr>
          <w:sz w:val="16"/>
        </w:rPr>
        <w:t>2022.</w:t>
      </w:r>
      <w:r>
        <w:rPr>
          <w:sz w:val="16"/>
        </w:rPr>
        <w:tab/>
        <w:t>OSPFv2 — FRR Documentation.</w:t>
      </w:r>
      <w:bookmarkStart w:id="49" w:name="_bookmark8"/>
      <w:bookmarkEnd w:id="49"/>
      <w:r>
        <w:rPr>
          <w:sz w:val="16"/>
        </w:rPr>
        <w:t xml:space="preserve"> https://docs.frrouting.org/en/latest/ospfd.html.</w:t>
      </w:r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</w:tabs>
        <w:spacing w:before="1" w:line="220" w:lineRule="auto"/>
        <w:ind w:left="453" w:right="109" w:hanging="263"/>
        <w:jc w:val="both"/>
        <w:rPr>
          <w:sz w:val="16"/>
        </w:rPr>
      </w:pPr>
      <w:r>
        <w:rPr>
          <w:w w:val="90"/>
          <w:sz w:val="16"/>
        </w:rPr>
        <w:t>Mark Berman, Jeffrey S. Chase, Lawrence Landweber, Akihiro Nakao, Max</w:t>
      </w:r>
      <w:r>
        <w:rPr>
          <w:spacing w:val="-14"/>
          <w:w w:val="90"/>
          <w:sz w:val="16"/>
        </w:rPr>
        <w:t xml:space="preserve"> </w:t>
      </w:r>
      <w:r>
        <w:rPr>
          <w:w w:val="90"/>
          <w:sz w:val="16"/>
        </w:rPr>
        <w:t>Ott,</w:t>
      </w:r>
      <w:r>
        <w:rPr>
          <w:spacing w:val="-13"/>
          <w:w w:val="90"/>
          <w:sz w:val="16"/>
        </w:rPr>
        <w:t xml:space="preserve"> </w:t>
      </w:r>
      <w:r>
        <w:rPr>
          <w:w w:val="90"/>
          <w:sz w:val="16"/>
        </w:rPr>
        <w:t>et</w:t>
      </w:r>
      <w:r>
        <w:rPr>
          <w:spacing w:val="-14"/>
          <w:w w:val="90"/>
          <w:sz w:val="16"/>
        </w:rPr>
        <w:t xml:space="preserve"> </w:t>
      </w:r>
      <w:r>
        <w:rPr>
          <w:w w:val="90"/>
          <w:sz w:val="16"/>
        </w:rPr>
        <w:t>al.</w:t>
      </w:r>
      <w:r>
        <w:rPr>
          <w:spacing w:val="-13"/>
          <w:w w:val="90"/>
          <w:sz w:val="16"/>
        </w:rPr>
        <w:t xml:space="preserve"> </w:t>
      </w:r>
      <w:r>
        <w:rPr>
          <w:w w:val="90"/>
          <w:sz w:val="16"/>
        </w:rPr>
        <w:t>2014.</w:t>
      </w:r>
      <w:r>
        <w:rPr>
          <w:spacing w:val="-8"/>
          <w:w w:val="90"/>
          <w:sz w:val="16"/>
        </w:rPr>
        <w:t xml:space="preserve"> </w:t>
      </w:r>
      <w:r>
        <w:rPr>
          <w:w w:val="90"/>
          <w:sz w:val="16"/>
        </w:rPr>
        <w:t>GENI:</w:t>
      </w:r>
      <w:r>
        <w:rPr>
          <w:spacing w:val="-14"/>
          <w:w w:val="90"/>
          <w:sz w:val="16"/>
        </w:rPr>
        <w:t xml:space="preserve"> </w:t>
      </w:r>
      <w:r>
        <w:rPr>
          <w:w w:val="90"/>
          <w:sz w:val="16"/>
        </w:rPr>
        <w:t>A</w:t>
      </w:r>
      <w:r>
        <w:rPr>
          <w:spacing w:val="-13"/>
          <w:w w:val="90"/>
          <w:sz w:val="16"/>
        </w:rPr>
        <w:t xml:space="preserve"> </w:t>
      </w:r>
      <w:r>
        <w:rPr>
          <w:w w:val="90"/>
          <w:sz w:val="16"/>
        </w:rPr>
        <w:t>Federated</w:t>
      </w:r>
      <w:r>
        <w:rPr>
          <w:spacing w:val="-13"/>
          <w:w w:val="90"/>
          <w:sz w:val="16"/>
        </w:rPr>
        <w:t xml:space="preserve"> </w:t>
      </w:r>
      <w:r>
        <w:rPr>
          <w:w w:val="90"/>
          <w:sz w:val="16"/>
        </w:rPr>
        <w:t>Testbed</w:t>
      </w:r>
      <w:r>
        <w:rPr>
          <w:spacing w:val="-13"/>
          <w:w w:val="90"/>
          <w:sz w:val="16"/>
        </w:rPr>
        <w:t xml:space="preserve"> </w:t>
      </w:r>
      <w:r>
        <w:rPr>
          <w:w w:val="90"/>
          <w:sz w:val="16"/>
        </w:rPr>
        <w:t>for</w:t>
      </w:r>
      <w:r>
        <w:rPr>
          <w:spacing w:val="-13"/>
          <w:w w:val="90"/>
          <w:sz w:val="16"/>
        </w:rPr>
        <w:t xml:space="preserve"> </w:t>
      </w:r>
      <w:r>
        <w:rPr>
          <w:w w:val="90"/>
          <w:sz w:val="16"/>
        </w:rPr>
        <w:t>Innovative</w:t>
      </w:r>
      <w:r>
        <w:rPr>
          <w:spacing w:val="-13"/>
          <w:w w:val="90"/>
          <w:sz w:val="16"/>
        </w:rPr>
        <w:t xml:space="preserve"> </w:t>
      </w:r>
      <w:r>
        <w:rPr>
          <w:w w:val="90"/>
          <w:sz w:val="16"/>
        </w:rPr>
        <w:t xml:space="preserve">Network </w:t>
      </w:r>
      <w:r>
        <w:rPr>
          <w:w w:val="95"/>
          <w:sz w:val="16"/>
        </w:rPr>
        <w:t xml:space="preserve">Experiments. </w:t>
      </w:r>
      <w:r>
        <w:rPr>
          <w:rFonts w:ascii="Book Antiqua" w:hAnsi="Book Antiqua"/>
          <w:i/>
          <w:w w:val="95"/>
          <w:sz w:val="16"/>
        </w:rPr>
        <w:t xml:space="preserve">Computer Networks </w:t>
      </w:r>
      <w:r>
        <w:rPr>
          <w:w w:val="95"/>
          <w:sz w:val="16"/>
        </w:rPr>
        <w:t>61 (2014), 5–23.</w:t>
      </w:r>
      <w:r>
        <w:rPr>
          <w:spacing w:val="22"/>
          <w:w w:val="95"/>
          <w:sz w:val="16"/>
        </w:rPr>
        <w:t xml:space="preserve"> </w:t>
      </w:r>
      <w:hyperlink r:id="rId22">
        <w:r>
          <w:rPr>
            <w:w w:val="95"/>
            <w:sz w:val="16"/>
          </w:rPr>
          <w:t>https://doi.org/10.</w:t>
        </w:r>
      </w:hyperlink>
      <w:bookmarkStart w:id="50" w:name="_bookmark9"/>
      <w:bookmarkEnd w:id="50"/>
      <w:r>
        <w:fldChar w:fldCharType="begin"/>
      </w:r>
      <w:r>
        <w:instrText xml:space="preserve"> HYPERLINK "https://doi.org/10.1016/j.bjp.2013.12.037" \h </w:instrText>
      </w:r>
      <w:r>
        <w:fldChar w:fldCharType="separate"/>
      </w:r>
      <w:r>
        <w:rPr>
          <w:w w:val="95"/>
          <w:sz w:val="16"/>
        </w:rPr>
        <w:t xml:space="preserve"> </w:t>
      </w:r>
      <w:r>
        <w:rPr>
          <w:sz w:val="16"/>
        </w:rPr>
        <w:t>1016/j.bjp.2013.12.037</w:t>
      </w:r>
      <w:r>
        <w:rPr>
          <w:sz w:val="16"/>
        </w:rPr>
        <w:fldChar w:fldCharType="end"/>
      </w:r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</w:tabs>
        <w:spacing w:before="3" w:line="220" w:lineRule="auto"/>
        <w:ind w:right="107" w:hanging="267"/>
        <w:jc w:val="both"/>
        <w:rPr>
          <w:sz w:val="16"/>
        </w:rPr>
      </w:pPr>
      <w:r>
        <w:rPr>
          <w:w w:val="95"/>
          <w:sz w:val="16"/>
        </w:rPr>
        <w:t>Shreyas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Madapura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Chandraiah.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2022.</w:t>
      </w:r>
      <w:r>
        <w:rPr>
          <w:spacing w:val="-19"/>
          <w:w w:val="95"/>
          <w:sz w:val="16"/>
        </w:rPr>
        <w:t xml:space="preserve"> </w:t>
      </w:r>
      <w:r>
        <w:rPr>
          <w:w w:val="95"/>
          <w:sz w:val="16"/>
        </w:rPr>
        <w:t>Expedited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Internet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Bypass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Pro-</w:t>
      </w:r>
      <w:bookmarkStart w:id="51" w:name="_bookmark10"/>
      <w:bookmarkEnd w:id="51"/>
      <w:r>
        <w:rPr>
          <w:w w:val="95"/>
          <w:sz w:val="16"/>
        </w:rPr>
        <w:t xml:space="preserve"> </w:t>
      </w:r>
      <w:r>
        <w:rPr>
          <w:sz w:val="16"/>
        </w:rPr>
        <w:t>tocol.</w:t>
      </w:r>
      <w:r>
        <w:rPr>
          <w:spacing w:val="21"/>
          <w:sz w:val="16"/>
        </w:rPr>
        <w:t xml:space="preserve"> </w:t>
      </w:r>
      <w:hyperlink r:id="rId23">
        <w:r>
          <w:rPr>
            <w:sz w:val="16"/>
          </w:rPr>
          <w:t>https://github.com/pjw7904/EIBP</w:t>
        </w:r>
      </w:hyperlink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</w:tabs>
        <w:spacing w:line="195" w:lineRule="exact"/>
        <w:ind w:hanging="267"/>
        <w:jc w:val="left"/>
        <w:rPr>
          <w:sz w:val="16"/>
        </w:rPr>
      </w:pPr>
      <w:bookmarkStart w:id="52" w:name="_bookmark11"/>
      <w:bookmarkEnd w:id="52"/>
      <w:r>
        <w:rPr>
          <w:sz w:val="16"/>
        </w:rPr>
        <w:t>Gerald</w:t>
      </w:r>
      <w:r>
        <w:rPr>
          <w:spacing w:val="-20"/>
          <w:sz w:val="16"/>
        </w:rPr>
        <w:t xml:space="preserve"> </w:t>
      </w:r>
      <w:r>
        <w:rPr>
          <w:sz w:val="16"/>
        </w:rPr>
        <w:t>Combs.</w:t>
      </w:r>
      <w:r>
        <w:rPr>
          <w:spacing w:val="-20"/>
          <w:sz w:val="16"/>
        </w:rPr>
        <w:t xml:space="preserve"> </w:t>
      </w:r>
      <w:r>
        <w:rPr>
          <w:sz w:val="16"/>
        </w:rPr>
        <w:t>2022.</w:t>
      </w:r>
      <w:r>
        <w:rPr>
          <w:spacing w:val="-10"/>
          <w:sz w:val="16"/>
        </w:rPr>
        <w:t xml:space="preserve"> </w:t>
      </w:r>
      <w:r>
        <w:rPr>
          <w:sz w:val="16"/>
        </w:rPr>
        <w:t>Wireshark.</w:t>
      </w:r>
      <w:r>
        <w:rPr>
          <w:spacing w:val="-10"/>
          <w:sz w:val="16"/>
        </w:rPr>
        <w:t xml:space="preserve"> </w:t>
      </w:r>
      <w:hyperlink r:id="rId24">
        <w:r>
          <w:rPr>
            <w:sz w:val="16"/>
          </w:rPr>
          <w:t>https://w</w:t>
        </w:r>
      </w:hyperlink>
      <w:r>
        <w:rPr>
          <w:sz w:val="16"/>
        </w:rPr>
        <w:t>ww.wir</w:t>
      </w:r>
      <w:hyperlink r:id="rId25">
        <w:r>
          <w:rPr>
            <w:sz w:val="16"/>
          </w:rPr>
          <w:t>eshark.org/.</w:t>
        </w:r>
      </w:hyperlink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</w:tabs>
        <w:spacing w:before="5" w:line="220" w:lineRule="auto"/>
        <w:ind w:left="447" w:right="107" w:hanging="257"/>
        <w:jc w:val="both"/>
        <w:rPr>
          <w:sz w:val="16"/>
        </w:rPr>
      </w:pPr>
      <w:r>
        <w:rPr>
          <w:sz w:val="16"/>
        </w:rPr>
        <w:t>Toerless</w:t>
      </w:r>
      <w:r>
        <w:rPr>
          <w:spacing w:val="-14"/>
          <w:sz w:val="16"/>
        </w:rPr>
        <w:t xml:space="preserve"> </w:t>
      </w:r>
      <w:r>
        <w:rPr>
          <w:sz w:val="16"/>
        </w:rPr>
        <w:t>Eckert</w:t>
      </w:r>
      <w:r>
        <w:rPr>
          <w:spacing w:val="-14"/>
          <w:sz w:val="16"/>
        </w:rPr>
        <w:t xml:space="preserve"> </w:t>
      </w:r>
      <w:r>
        <w:rPr>
          <w:sz w:val="16"/>
        </w:rPr>
        <w:t>and</w:t>
      </w:r>
      <w:r>
        <w:rPr>
          <w:spacing w:val="-13"/>
          <w:sz w:val="16"/>
        </w:rPr>
        <w:t xml:space="preserve"> </w:t>
      </w:r>
      <w:r>
        <w:rPr>
          <w:sz w:val="16"/>
        </w:rPr>
        <w:t>Nirmala</w:t>
      </w:r>
      <w:r>
        <w:rPr>
          <w:spacing w:val="-14"/>
          <w:sz w:val="16"/>
        </w:rPr>
        <w:t xml:space="preserve"> </w:t>
      </w:r>
      <w:r>
        <w:rPr>
          <w:sz w:val="16"/>
        </w:rPr>
        <w:t>Shenoy.</w:t>
      </w:r>
      <w:r>
        <w:rPr>
          <w:spacing w:val="-14"/>
          <w:sz w:val="16"/>
        </w:rPr>
        <w:t xml:space="preserve"> </w:t>
      </w:r>
      <w:r>
        <w:rPr>
          <w:sz w:val="16"/>
        </w:rPr>
        <w:t>2021.</w:t>
      </w:r>
      <w:r>
        <w:rPr>
          <w:spacing w:val="16"/>
          <w:sz w:val="16"/>
        </w:rPr>
        <w:t xml:space="preserve"> </w:t>
      </w:r>
      <w:r>
        <w:rPr>
          <w:rFonts w:ascii="Book Antiqua"/>
          <w:i/>
          <w:sz w:val="16"/>
        </w:rPr>
        <w:t>Functional</w:t>
      </w:r>
      <w:r>
        <w:rPr>
          <w:rFonts w:ascii="Book Antiqua"/>
          <w:i/>
          <w:spacing w:val="-14"/>
          <w:sz w:val="16"/>
        </w:rPr>
        <w:t xml:space="preserve"> </w:t>
      </w:r>
      <w:r>
        <w:rPr>
          <w:rFonts w:ascii="Book Antiqua"/>
          <w:i/>
          <w:sz w:val="16"/>
        </w:rPr>
        <w:t xml:space="preserve">Addressing </w:t>
      </w:r>
      <w:r>
        <w:rPr>
          <w:rFonts w:ascii="Book Antiqua"/>
          <w:i/>
          <w:spacing w:val="-3"/>
          <w:sz w:val="16"/>
        </w:rPr>
        <w:t>(FA)</w:t>
      </w:r>
      <w:r>
        <w:rPr>
          <w:rFonts w:ascii="Book Antiqua"/>
          <w:i/>
          <w:spacing w:val="-8"/>
          <w:sz w:val="16"/>
        </w:rPr>
        <w:t xml:space="preserve"> </w:t>
      </w:r>
      <w:r>
        <w:rPr>
          <w:rFonts w:ascii="Book Antiqua"/>
          <w:i/>
          <w:sz w:val="16"/>
        </w:rPr>
        <w:t>for</w:t>
      </w:r>
      <w:r>
        <w:rPr>
          <w:rFonts w:ascii="Book Antiqua"/>
          <w:i/>
          <w:spacing w:val="-7"/>
          <w:sz w:val="16"/>
        </w:rPr>
        <w:t xml:space="preserve"> </w:t>
      </w:r>
      <w:r>
        <w:rPr>
          <w:rFonts w:ascii="Book Antiqua"/>
          <w:i/>
          <w:sz w:val="16"/>
        </w:rPr>
        <w:t>Internets</w:t>
      </w:r>
      <w:r>
        <w:rPr>
          <w:rFonts w:ascii="Book Antiqua"/>
          <w:i/>
          <w:spacing w:val="-8"/>
          <w:sz w:val="16"/>
        </w:rPr>
        <w:t xml:space="preserve"> </w:t>
      </w:r>
      <w:r>
        <w:rPr>
          <w:rFonts w:ascii="Book Antiqua"/>
          <w:i/>
          <w:sz w:val="16"/>
        </w:rPr>
        <w:t>with</w:t>
      </w:r>
      <w:r>
        <w:rPr>
          <w:rFonts w:ascii="Book Antiqua"/>
          <w:i/>
          <w:spacing w:val="-7"/>
          <w:sz w:val="16"/>
        </w:rPr>
        <w:t xml:space="preserve"> </w:t>
      </w:r>
      <w:r>
        <w:rPr>
          <w:rFonts w:ascii="Book Antiqua"/>
          <w:i/>
          <w:sz w:val="16"/>
        </w:rPr>
        <w:t>Independent</w:t>
      </w:r>
      <w:r>
        <w:rPr>
          <w:rFonts w:ascii="Book Antiqua"/>
          <w:i/>
          <w:spacing w:val="-8"/>
          <w:sz w:val="16"/>
        </w:rPr>
        <w:t xml:space="preserve"> </w:t>
      </w:r>
      <w:r>
        <w:rPr>
          <w:rFonts w:ascii="Book Antiqua"/>
          <w:i/>
          <w:sz w:val="16"/>
        </w:rPr>
        <w:t>Network</w:t>
      </w:r>
      <w:r>
        <w:rPr>
          <w:rFonts w:ascii="Book Antiqua"/>
          <w:i/>
          <w:spacing w:val="-7"/>
          <w:sz w:val="16"/>
        </w:rPr>
        <w:t xml:space="preserve"> </w:t>
      </w:r>
      <w:r>
        <w:rPr>
          <w:rFonts w:ascii="Book Antiqua"/>
          <w:i/>
          <w:sz w:val="16"/>
        </w:rPr>
        <w:t>Address</w:t>
      </w:r>
      <w:r>
        <w:rPr>
          <w:rFonts w:ascii="Book Antiqua"/>
          <w:i/>
          <w:spacing w:val="-8"/>
          <w:sz w:val="16"/>
        </w:rPr>
        <w:t xml:space="preserve"> </w:t>
      </w:r>
      <w:r>
        <w:rPr>
          <w:rFonts w:ascii="Book Antiqua"/>
          <w:i/>
          <w:sz w:val="16"/>
        </w:rPr>
        <w:t>Spaces</w:t>
      </w:r>
      <w:r>
        <w:rPr>
          <w:rFonts w:ascii="Book Antiqua"/>
          <w:i/>
          <w:spacing w:val="-7"/>
          <w:sz w:val="16"/>
        </w:rPr>
        <w:t xml:space="preserve"> </w:t>
      </w:r>
      <w:r>
        <w:rPr>
          <w:rFonts w:ascii="Book Antiqua"/>
          <w:i/>
          <w:spacing w:val="-3"/>
          <w:sz w:val="16"/>
        </w:rPr>
        <w:t>(IINAS)</w:t>
      </w:r>
      <w:r>
        <w:rPr>
          <w:spacing w:val="-3"/>
          <w:sz w:val="16"/>
        </w:rPr>
        <w:t xml:space="preserve">. </w:t>
      </w:r>
      <w:r>
        <w:rPr>
          <w:w w:val="90"/>
          <w:sz w:val="16"/>
        </w:rPr>
        <w:t xml:space="preserve">Internet-Draft draft-eckert-intarea-functional-addr-internets-01. Inter- </w:t>
      </w:r>
      <w:r>
        <w:rPr>
          <w:sz w:val="16"/>
        </w:rPr>
        <w:t>net</w:t>
      </w:r>
      <w:r>
        <w:rPr>
          <w:spacing w:val="-18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17"/>
          <w:sz w:val="16"/>
        </w:rPr>
        <w:t xml:space="preserve"> </w:t>
      </w:r>
      <w:r>
        <w:rPr>
          <w:sz w:val="16"/>
        </w:rPr>
        <w:t>Task</w:t>
      </w:r>
      <w:r>
        <w:rPr>
          <w:spacing w:val="-17"/>
          <w:sz w:val="16"/>
        </w:rPr>
        <w:t xml:space="preserve"> </w:t>
      </w:r>
      <w:r>
        <w:rPr>
          <w:sz w:val="16"/>
        </w:rPr>
        <w:t>Force</w:t>
      </w:r>
      <w:r>
        <w:rPr>
          <w:spacing w:val="-17"/>
          <w:sz w:val="16"/>
        </w:rPr>
        <w:t xml:space="preserve"> </w:t>
      </w:r>
      <w:r>
        <w:rPr>
          <w:sz w:val="16"/>
        </w:rPr>
        <w:t>/</w:t>
      </w:r>
      <w:r>
        <w:rPr>
          <w:spacing w:val="-17"/>
          <w:sz w:val="16"/>
        </w:rPr>
        <w:t xml:space="preserve"> </w:t>
      </w:r>
      <w:r>
        <w:rPr>
          <w:sz w:val="16"/>
        </w:rPr>
        <w:t>Internet</w:t>
      </w:r>
      <w:r>
        <w:rPr>
          <w:spacing w:val="-17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17"/>
          <w:sz w:val="16"/>
        </w:rPr>
        <w:t xml:space="preserve"> </w:t>
      </w:r>
      <w:r>
        <w:rPr>
          <w:sz w:val="16"/>
        </w:rPr>
        <w:t>Task</w:t>
      </w:r>
      <w:r>
        <w:rPr>
          <w:spacing w:val="-17"/>
          <w:sz w:val="16"/>
        </w:rPr>
        <w:t xml:space="preserve"> </w:t>
      </w:r>
      <w:r>
        <w:rPr>
          <w:sz w:val="16"/>
        </w:rPr>
        <w:t>Force.</w:t>
      </w:r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</w:tabs>
        <w:spacing w:before="3" w:line="220" w:lineRule="auto"/>
        <w:ind w:right="106" w:hanging="267"/>
        <w:jc w:val="both"/>
        <w:rPr>
          <w:sz w:val="16"/>
        </w:rPr>
      </w:pPr>
      <w:r>
        <w:rPr>
          <w:w w:val="95"/>
          <w:sz w:val="16"/>
        </w:rPr>
        <w:t>Adrian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Farrel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Daniel</w:t>
      </w:r>
      <w:r>
        <w:rPr>
          <w:spacing w:val="-19"/>
          <w:w w:val="95"/>
          <w:sz w:val="16"/>
        </w:rPr>
        <w:t xml:space="preserve"> </w:t>
      </w:r>
      <w:r>
        <w:rPr>
          <w:w w:val="95"/>
          <w:sz w:val="16"/>
        </w:rPr>
        <w:t>King.</w:t>
      </w:r>
      <w:r>
        <w:rPr>
          <w:spacing w:val="-20"/>
          <w:w w:val="95"/>
          <w:sz w:val="16"/>
        </w:rPr>
        <w:t xml:space="preserve"> </w:t>
      </w:r>
      <w:r>
        <w:rPr>
          <w:w w:val="95"/>
          <w:sz w:val="16"/>
        </w:rPr>
        <w:t>2022.</w:t>
      </w:r>
      <w:r>
        <w:rPr>
          <w:spacing w:val="-12"/>
          <w:w w:val="95"/>
          <w:sz w:val="16"/>
        </w:rPr>
        <w:t xml:space="preserve"> </w:t>
      </w:r>
      <w:r>
        <w:rPr>
          <w:rFonts w:ascii="Book Antiqua"/>
          <w:i/>
          <w:spacing w:val="-4"/>
          <w:w w:val="95"/>
          <w:sz w:val="16"/>
        </w:rPr>
        <w:t>An</w:t>
      </w:r>
      <w:r>
        <w:rPr>
          <w:rFonts w:ascii="Book Antiqua"/>
          <w:i/>
          <w:spacing w:val="-20"/>
          <w:w w:val="95"/>
          <w:sz w:val="16"/>
        </w:rPr>
        <w:t xml:space="preserve"> </w:t>
      </w:r>
      <w:r>
        <w:rPr>
          <w:rFonts w:ascii="Book Antiqua"/>
          <w:i/>
          <w:w w:val="95"/>
          <w:sz w:val="16"/>
        </w:rPr>
        <w:t>Introduction</w:t>
      </w:r>
      <w:r>
        <w:rPr>
          <w:rFonts w:ascii="Book Antiqua"/>
          <w:i/>
          <w:spacing w:val="-19"/>
          <w:w w:val="95"/>
          <w:sz w:val="16"/>
        </w:rPr>
        <w:t xml:space="preserve"> </w:t>
      </w:r>
      <w:r>
        <w:rPr>
          <w:rFonts w:ascii="Book Antiqua"/>
          <w:i/>
          <w:w w:val="95"/>
          <w:sz w:val="16"/>
        </w:rPr>
        <w:t>to</w:t>
      </w:r>
      <w:r>
        <w:rPr>
          <w:rFonts w:ascii="Book Antiqua"/>
          <w:i/>
          <w:spacing w:val="-20"/>
          <w:w w:val="95"/>
          <w:sz w:val="16"/>
        </w:rPr>
        <w:t xml:space="preserve"> </w:t>
      </w:r>
      <w:r>
        <w:rPr>
          <w:rFonts w:ascii="Book Antiqua"/>
          <w:i/>
          <w:w w:val="95"/>
          <w:sz w:val="16"/>
        </w:rPr>
        <w:t>Semantic</w:t>
      </w:r>
      <w:r>
        <w:rPr>
          <w:rFonts w:ascii="Book Antiqua"/>
          <w:i/>
          <w:spacing w:val="-20"/>
          <w:w w:val="95"/>
          <w:sz w:val="16"/>
        </w:rPr>
        <w:t xml:space="preserve"> </w:t>
      </w:r>
      <w:r>
        <w:rPr>
          <w:rFonts w:ascii="Book Antiqua"/>
          <w:i/>
          <w:w w:val="95"/>
          <w:sz w:val="16"/>
        </w:rPr>
        <w:t xml:space="preserve">Rout- </w:t>
      </w:r>
      <w:r>
        <w:rPr>
          <w:rFonts w:ascii="Book Antiqua"/>
          <w:i/>
          <w:w w:val="90"/>
          <w:sz w:val="16"/>
        </w:rPr>
        <w:t>ing</w:t>
      </w:r>
      <w:r>
        <w:rPr>
          <w:w w:val="90"/>
          <w:sz w:val="16"/>
        </w:rPr>
        <w:t>. Internet-Draft</w:t>
      </w:r>
      <w:r>
        <w:rPr>
          <w:spacing w:val="8"/>
          <w:w w:val="90"/>
          <w:sz w:val="16"/>
        </w:rPr>
        <w:t xml:space="preserve"> </w:t>
      </w:r>
      <w:r>
        <w:rPr>
          <w:w w:val="90"/>
          <w:sz w:val="16"/>
        </w:rPr>
        <w:t>draft-farrel-irtf-introduction-to-semantic-routing-</w:t>
      </w:r>
    </w:p>
    <w:p w:rsidR="00FC3AD9" w:rsidRDefault="00386B3A">
      <w:pPr>
        <w:spacing w:line="195" w:lineRule="exact"/>
        <w:ind w:left="457"/>
        <w:rPr>
          <w:sz w:val="16"/>
        </w:rPr>
      </w:pPr>
      <w:bookmarkStart w:id="53" w:name="_bookmark12"/>
      <w:bookmarkEnd w:id="53"/>
      <w:r>
        <w:rPr>
          <w:w w:val="95"/>
          <w:sz w:val="16"/>
        </w:rPr>
        <w:t>04.</w:t>
      </w:r>
      <w:r>
        <w:rPr>
          <w:spacing w:val="-22"/>
          <w:w w:val="95"/>
          <w:sz w:val="16"/>
        </w:rPr>
        <w:t xml:space="preserve"> </w:t>
      </w:r>
      <w:r>
        <w:rPr>
          <w:w w:val="95"/>
          <w:sz w:val="16"/>
        </w:rPr>
        <w:t>Internet</w:t>
      </w:r>
      <w:r>
        <w:rPr>
          <w:spacing w:val="-21"/>
          <w:w w:val="95"/>
          <w:sz w:val="16"/>
        </w:rPr>
        <w:t xml:space="preserve"> </w:t>
      </w:r>
      <w:r>
        <w:rPr>
          <w:w w:val="95"/>
          <w:sz w:val="16"/>
        </w:rPr>
        <w:t>Engineering</w:t>
      </w:r>
      <w:r>
        <w:rPr>
          <w:spacing w:val="-21"/>
          <w:w w:val="95"/>
          <w:sz w:val="16"/>
        </w:rPr>
        <w:t xml:space="preserve"> </w:t>
      </w:r>
      <w:r>
        <w:rPr>
          <w:w w:val="95"/>
          <w:sz w:val="16"/>
        </w:rPr>
        <w:t>Task</w:t>
      </w:r>
      <w:r>
        <w:rPr>
          <w:spacing w:val="-21"/>
          <w:w w:val="95"/>
          <w:sz w:val="16"/>
        </w:rPr>
        <w:t xml:space="preserve"> </w:t>
      </w:r>
      <w:r>
        <w:rPr>
          <w:w w:val="95"/>
          <w:sz w:val="16"/>
        </w:rPr>
        <w:t>Force</w:t>
      </w:r>
      <w:r>
        <w:rPr>
          <w:spacing w:val="-21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-21"/>
          <w:w w:val="95"/>
          <w:sz w:val="16"/>
        </w:rPr>
        <w:t xml:space="preserve"> </w:t>
      </w:r>
      <w:r>
        <w:rPr>
          <w:w w:val="95"/>
          <w:sz w:val="16"/>
        </w:rPr>
        <w:t>Internet</w:t>
      </w:r>
      <w:r>
        <w:rPr>
          <w:spacing w:val="-21"/>
          <w:w w:val="95"/>
          <w:sz w:val="16"/>
        </w:rPr>
        <w:t xml:space="preserve"> </w:t>
      </w:r>
      <w:r>
        <w:rPr>
          <w:w w:val="95"/>
          <w:sz w:val="16"/>
        </w:rPr>
        <w:t>Engineering</w:t>
      </w:r>
      <w:r>
        <w:rPr>
          <w:spacing w:val="-21"/>
          <w:w w:val="95"/>
          <w:sz w:val="16"/>
        </w:rPr>
        <w:t xml:space="preserve"> </w:t>
      </w:r>
      <w:r>
        <w:rPr>
          <w:w w:val="95"/>
          <w:sz w:val="16"/>
        </w:rPr>
        <w:t>Task</w:t>
      </w:r>
      <w:r>
        <w:rPr>
          <w:spacing w:val="-22"/>
          <w:w w:val="95"/>
          <w:sz w:val="16"/>
        </w:rPr>
        <w:t xml:space="preserve"> </w:t>
      </w:r>
      <w:r>
        <w:rPr>
          <w:w w:val="95"/>
          <w:sz w:val="16"/>
        </w:rPr>
        <w:t>Force.</w:t>
      </w:r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</w:tabs>
        <w:spacing w:before="5" w:line="220" w:lineRule="auto"/>
        <w:ind w:left="452" w:right="107" w:hanging="262"/>
        <w:jc w:val="both"/>
        <w:rPr>
          <w:sz w:val="16"/>
        </w:rPr>
      </w:pPr>
      <w:r>
        <w:rPr>
          <w:w w:val="90"/>
          <w:sz w:val="16"/>
        </w:rPr>
        <w:t>Yihao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Jia,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Dirk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Trossen,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Luigi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Iannone,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Paulo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Mendes,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Nirmala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 xml:space="preserve">Shenoy, </w:t>
      </w:r>
      <w:r>
        <w:rPr>
          <w:sz w:val="16"/>
        </w:rPr>
        <w:t>et</w:t>
      </w:r>
      <w:r>
        <w:rPr>
          <w:spacing w:val="-23"/>
          <w:sz w:val="16"/>
        </w:rPr>
        <w:t xml:space="preserve"> </w:t>
      </w:r>
      <w:r>
        <w:rPr>
          <w:sz w:val="16"/>
        </w:rPr>
        <w:t>al.</w:t>
      </w:r>
      <w:r>
        <w:rPr>
          <w:spacing w:val="-22"/>
          <w:sz w:val="16"/>
        </w:rPr>
        <w:t xml:space="preserve"> </w:t>
      </w:r>
      <w:r>
        <w:rPr>
          <w:sz w:val="16"/>
        </w:rPr>
        <w:t>2022.</w:t>
      </w:r>
      <w:r>
        <w:rPr>
          <w:spacing w:val="-14"/>
          <w:sz w:val="16"/>
        </w:rPr>
        <w:t xml:space="preserve"> </w:t>
      </w:r>
      <w:r>
        <w:rPr>
          <w:rFonts w:ascii="Book Antiqua"/>
          <w:i/>
          <w:sz w:val="16"/>
        </w:rPr>
        <w:t>Gap</w:t>
      </w:r>
      <w:r>
        <w:rPr>
          <w:rFonts w:ascii="Book Antiqua"/>
          <w:i/>
          <w:spacing w:val="-22"/>
          <w:sz w:val="16"/>
        </w:rPr>
        <w:t xml:space="preserve"> </w:t>
      </w:r>
      <w:r>
        <w:rPr>
          <w:rFonts w:ascii="Book Antiqua"/>
          <w:i/>
          <w:sz w:val="16"/>
        </w:rPr>
        <w:t>Analysis</w:t>
      </w:r>
      <w:r>
        <w:rPr>
          <w:rFonts w:ascii="Book Antiqua"/>
          <w:i/>
          <w:spacing w:val="-22"/>
          <w:sz w:val="16"/>
        </w:rPr>
        <w:t xml:space="preserve"> </w:t>
      </w:r>
      <w:r>
        <w:rPr>
          <w:rFonts w:ascii="Book Antiqua"/>
          <w:i/>
          <w:sz w:val="16"/>
        </w:rPr>
        <w:t>in</w:t>
      </w:r>
      <w:r>
        <w:rPr>
          <w:rFonts w:ascii="Book Antiqua"/>
          <w:i/>
          <w:spacing w:val="-22"/>
          <w:sz w:val="16"/>
        </w:rPr>
        <w:t xml:space="preserve"> </w:t>
      </w:r>
      <w:r>
        <w:rPr>
          <w:rFonts w:ascii="Book Antiqua"/>
          <w:i/>
          <w:sz w:val="16"/>
        </w:rPr>
        <w:t>Internet</w:t>
      </w:r>
      <w:r>
        <w:rPr>
          <w:rFonts w:ascii="Book Antiqua"/>
          <w:i/>
          <w:spacing w:val="-23"/>
          <w:sz w:val="16"/>
        </w:rPr>
        <w:t xml:space="preserve"> </w:t>
      </w:r>
      <w:r>
        <w:rPr>
          <w:rFonts w:ascii="Book Antiqua"/>
          <w:i/>
          <w:sz w:val="16"/>
        </w:rPr>
        <w:t>Addressing</w:t>
      </w:r>
      <w:r>
        <w:rPr>
          <w:sz w:val="16"/>
        </w:rPr>
        <w:t>.</w:t>
      </w:r>
      <w:r>
        <w:rPr>
          <w:spacing w:val="-14"/>
          <w:sz w:val="16"/>
        </w:rPr>
        <w:t xml:space="preserve"> </w:t>
      </w:r>
      <w:r>
        <w:rPr>
          <w:sz w:val="16"/>
        </w:rPr>
        <w:t>Internet-Draft</w:t>
      </w:r>
      <w:r>
        <w:rPr>
          <w:spacing w:val="-22"/>
          <w:sz w:val="16"/>
        </w:rPr>
        <w:t xml:space="preserve"> </w:t>
      </w:r>
      <w:r>
        <w:rPr>
          <w:sz w:val="16"/>
        </w:rPr>
        <w:t xml:space="preserve">draft- </w:t>
      </w:r>
      <w:r>
        <w:rPr>
          <w:w w:val="90"/>
          <w:sz w:val="16"/>
        </w:rPr>
        <w:t xml:space="preserve">jia-intarea-internet-addressing-gap-analysis-02. Internet Engineering </w:t>
      </w:r>
      <w:r>
        <w:rPr>
          <w:sz w:val="16"/>
        </w:rPr>
        <w:t>Task</w:t>
      </w:r>
      <w:r>
        <w:rPr>
          <w:spacing w:val="-7"/>
          <w:sz w:val="16"/>
        </w:rPr>
        <w:t xml:space="preserve"> </w:t>
      </w:r>
      <w:r>
        <w:rPr>
          <w:sz w:val="16"/>
        </w:rPr>
        <w:t>Force</w:t>
      </w:r>
      <w:r>
        <w:rPr>
          <w:spacing w:val="-6"/>
          <w:sz w:val="16"/>
        </w:rPr>
        <w:t xml:space="preserve"> </w:t>
      </w:r>
      <w:r>
        <w:rPr>
          <w:sz w:val="16"/>
        </w:rPr>
        <w:t>/</w:t>
      </w:r>
      <w:r>
        <w:rPr>
          <w:spacing w:val="-6"/>
          <w:sz w:val="16"/>
        </w:rPr>
        <w:t xml:space="preserve"> </w:t>
      </w:r>
      <w:r>
        <w:rPr>
          <w:sz w:val="16"/>
        </w:rPr>
        <w:t>Internet</w:t>
      </w:r>
      <w:r>
        <w:rPr>
          <w:spacing w:val="-6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7"/>
          <w:sz w:val="16"/>
        </w:rPr>
        <w:t xml:space="preserve"> </w:t>
      </w:r>
      <w:r>
        <w:rPr>
          <w:sz w:val="16"/>
        </w:rPr>
        <w:t>Task</w:t>
      </w:r>
      <w:r>
        <w:rPr>
          <w:spacing w:val="-6"/>
          <w:sz w:val="16"/>
        </w:rPr>
        <w:t xml:space="preserve"> </w:t>
      </w:r>
      <w:r>
        <w:rPr>
          <w:sz w:val="16"/>
        </w:rPr>
        <w:t>Force.</w:t>
      </w:r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</w:tabs>
        <w:spacing w:before="2" w:line="220" w:lineRule="auto"/>
        <w:ind w:right="109" w:hanging="267"/>
        <w:jc w:val="both"/>
        <w:rPr>
          <w:sz w:val="16"/>
        </w:rPr>
      </w:pPr>
      <w:r>
        <w:rPr>
          <w:w w:val="90"/>
          <w:sz w:val="16"/>
        </w:rPr>
        <w:t>Yihao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Jia,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Dirk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Trossen,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>Luigi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Iannone,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Nirmala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Shenoy,</w:t>
      </w:r>
      <w:r>
        <w:rPr>
          <w:spacing w:val="-9"/>
          <w:w w:val="90"/>
          <w:sz w:val="16"/>
        </w:rPr>
        <w:t xml:space="preserve"> </w:t>
      </w:r>
      <w:r>
        <w:rPr>
          <w:w w:val="90"/>
          <w:sz w:val="16"/>
        </w:rPr>
        <w:t>Paulo</w:t>
      </w:r>
      <w:r>
        <w:rPr>
          <w:spacing w:val="-10"/>
          <w:w w:val="90"/>
          <w:sz w:val="16"/>
        </w:rPr>
        <w:t xml:space="preserve"> </w:t>
      </w:r>
      <w:r>
        <w:rPr>
          <w:w w:val="90"/>
          <w:sz w:val="16"/>
        </w:rPr>
        <w:t xml:space="preserve">Mendes, </w:t>
      </w:r>
      <w:r>
        <w:rPr>
          <w:sz w:val="16"/>
        </w:rPr>
        <w:t xml:space="preserve">et al. 2022. </w:t>
      </w:r>
      <w:r>
        <w:rPr>
          <w:rFonts w:ascii="Book Antiqua"/>
          <w:i/>
          <w:sz w:val="16"/>
        </w:rPr>
        <w:t>Challenging Scenarios and Problems in Internet</w:t>
      </w:r>
      <w:r>
        <w:rPr>
          <w:rFonts w:ascii="Book Antiqua"/>
          <w:i/>
          <w:spacing w:val="-23"/>
          <w:sz w:val="16"/>
        </w:rPr>
        <w:t xml:space="preserve"> </w:t>
      </w:r>
      <w:r>
        <w:rPr>
          <w:rFonts w:ascii="Book Antiqua"/>
          <w:i/>
          <w:sz w:val="16"/>
        </w:rPr>
        <w:t xml:space="preserve">Address- </w:t>
      </w:r>
      <w:r>
        <w:rPr>
          <w:rFonts w:ascii="Book Antiqua"/>
          <w:i/>
          <w:w w:val="90"/>
          <w:sz w:val="16"/>
        </w:rPr>
        <w:t>ing</w:t>
      </w:r>
      <w:r>
        <w:rPr>
          <w:w w:val="90"/>
          <w:sz w:val="16"/>
        </w:rPr>
        <w:t xml:space="preserve">. Internet-Draft draft-jia-intarea-scenarios-problems-addressing-03. </w:t>
      </w:r>
      <w:r>
        <w:rPr>
          <w:w w:val="95"/>
          <w:sz w:val="16"/>
        </w:rPr>
        <w:t>Internet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Engineering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Task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Force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Internet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Engineering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Task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Force.</w:t>
      </w:r>
    </w:p>
    <w:p w:rsidR="00FC3AD9" w:rsidRDefault="00FC3AD9">
      <w:pPr>
        <w:spacing w:line="220" w:lineRule="auto"/>
        <w:jc w:val="both"/>
        <w:rPr>
          <w:sz w:val="16"/>
        </w:rPr>
        <w:sectPr w:rsidR="00FC3AD9">
          <w:pgSz w:w="12240" w:h="15840"/>
          <w:pgMar w:top="1460" w:right="940" w:bottom="280" w:left="960" w:header="1178" w:footer="0" w:gutter="0"/>
          <w:cols w:num="2" w:space="720" w:equalWidth="0">
            <w:col w:w="4995" w:space="288"/>
            <w:col w:w="5057"/>
          </w:cols>
        </w:sectPr>
      </w:pPr>
    </w:p>
    <w:p w:rsidR="00FC3AD9" w:rsidRDefault="00FC3AD9">
      <w:pPr>
        <w:pStyle w:val="BodyText"/>
        <w:spacing w:before="12"/>
        <w:jc w:val="left"/>
        <w:rPr>
          <w:sz w:val="9"/>
        </w:rPr>
      </w:pPr>
    </w:p>
    <w:p w:rsidR="00FC3AD9" w:rsidRDefault="00FC3AD9">
      <w:pPr>
        <w:rPr>
          <w:sz w:val="9"/>
        </w:rPr>
        <w:sectPr w:rsidR="00FC3AD9">
          <w:pgSz w:w="12240" w:h="15840"/>
          <w:pgMar w:top="1460" w:right="940" w:bottom="280" w:left="960" w:header="1178" w:footer="0" w:gutter="0"/>
          <w:cols w:space="720"/>
        </w:sectPr>
      </w:pPr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</w:tabs>
        <w:spacing w:before="125" w:line="220" w:lineRule="auto"/>
        <w:ind w:left="452" w:right="38" w:hanging="337"/>
        <w:jc w:val="both"/>
        <w:rPr>
          <w:sz w:val="16"/>
        </w:rPr>
      </w:pPr>
      <w:bookmarkStart w:id="54" w:name="_bookmark13"/>
      <w:bookmarkEnd w:id="54"/>
      <w:r>
        <w:rPr>
          <w:sz w:val="16"/>
        </w:rPr>
        <w:t>Daniel</w:t>
      </w:r>
      <w:r>
        <w:rPr>
          <w:spacing w:val="-17"/>
          <w:sz w:val="16"/>
        </w:rPr>
        <w:t xml:space="preserve"> </w:t>
      </w:r>
      <w:r>
        <w:rPr>
          <w:sz w:val="16"/>
        </w:rPr>
        <w:t>King</w:t>
      </w:r>
      <w:r>
        <w:rPr>
          <w:spacing w:val="-17"/>
          <w:sz w:val="16"/>
        </w:rPr>
        <w:t xml:space="preserve"> </w:t>
      </w:r>
      <w:r>
        <w:rPr>
          <w:sz w:val="16"/>
        </w:rPr>
        <w:t>and</w:t>
      </w:r>
      <w:r>
        <w:rPr>
          <w:spacing w:val="-16"/>
          <w:sz w:val="16"/>
        </w:rPr>
        <w:t xml:space="preserve"> </w:t>
      </w:r>
      <w:r>
        <w:rPr>
          <w:sz w:val="16"/>
        </w:rPr>
        <w:t>Adrian</w:t>
      </w:r>
      <w:r>
        <w:rPr>
          <w:spacing w:val="-17"/>
          <w:sz w:val="16"/>
        </w:rPr>
        <w:t xml:space="preserve"> </w:t>
      </w:r>
      <w:r>
        <w:rPr>
          <w:sz w:val="16"/>
        </w:rPr>
        <w:t>Farrel.</w:t>
      </w:r>
      <w:r>
        <w:rPr>
          <w:spacing w:val="-16"/>
          <w:sz w:val="16"/>
        </w:rPr>
        <w:t xml:space="preserve"> </w:t>
      </w:r>
      <w:r>
        <w:rPr>
          <w:sz w:val="16"/>
        </w:rPr>
        <w:t xml:space="preserve">2021. </w:t>
      </w:r>
      <w:r>
        <w:rPr>
          <w:rFonts w:ascii="Book Antiqua"/>
          <w:i/>
          <w:sz w:val="16"/>
        </w:rPr>
        <w:t>A</w:t>
      </w:r>
      <w:r>
        <w:rPr>
          <w:rFonts w:ascii="Book Antiqua"/>
          <w:i/>
          <w:spacing w:val="-16"/>
          <w:sz w:val="16"/>
        </w:rPr>
        <w:t xml:space="preserve"> </w:t>
      </w:r>
      <w:r>
        <w:rPr>
          <w:rFonts w:ascii="Book Antiqua"/>
          <w:i/>
          <w:sz w:val="16"/>
        </w:rPr>
        <w:t>Survey</w:t>
      </w:r>
      <w:r>
        <w:rPr>
          <w:rFonts w:ascii="Book Antiqua"/>
          <w:i/>
          <w:spacing w:val="-17"/>
          <w:sz w:val="16"/>
        </w:rPr>
        <w:t xml:space="preserve"> </w:t>
      </w:r>
      <w:r>
        <w:rPr>
          <w:rFonts w:ascii="Book Antiqua"/>
          <w:i/>
          <w:sz w:val="16"/>
        </w:rPr>
        <w:t>of</w:t>
      </w:r>
      <w:r>
        <w:rPr>
          <w:rFonts w:ascii="Book Antiqua"/>
          <w:i/>
          <w:spacing w:val="-16"/>
          <w:sz w:val="16"/>
        </w:rPr>
        <w:t xml:space="preserve"> </w:t>
      </w:r>
      <w:r>
        <w:rPr>
          <w:rFonts w:ascii="Book Antiqua"/>
          <w:i/>
          <w:sz w:val="16"/>
        </w:rPr>
        <w:t>Semantic</w:t>
      </w:r>
      <w:r>
        <w:rPr>
          <w:rFonts w:ascii="Book Antiqua"/>
          <w:i/>
          <w:spacing w:val="-17"/>
          <w:sz w:val="16"/>
        </w:rPr>
        <w:t xml:space="preserve"> </w:t>
      </w:r>
      <w:r>
        <w:rPr>
          <w:rFonts w:ascii="Book Antiqua"/>
          <w:i/>
          <w:sz w:val="16"/>
        </w:rPr>
        <w:t xml:space="preserve">Internet </w:t>
      </w:r>
      <w:r>
        <w:rPr>
          <w:rFonts w:ascii="Book Antiqua"/>
          <w:i/>
          <w:w w:val="95"/>
          <w:sz w:val="16"/>
        </w:rPr>
        <w:t>Routing Techniques</w:t>
      </w:r>
      <w:r>
        <w:rPr>
          <w:w w:val="95"/>
          <w:sz w:val="16"/>
        </w:rPr>
        <w:t xml:space="preserve">. Internet-Draft draft-king-irtf-semantic-routing- </w:t>
      </w:r>
      <w:r>
        <w:rPr>
          <w:sz w:val="16"/>
        </w:rPr>
        <w:t>survey-03.</w:t>
      </w:r>
      <w:r>
        <w:rPr>
          <w:spacing w:val="-23"/>
          <w:sz w:val="16"/>
        </w:rPr>
        <w:t xml:space="preserve"> </w:t>
      </w:r>
      <w:r>
        <w:rPr>
          <w:sz w:val="16"/>
        </w:rPr>
        <w:t>Internet</w:t>
      </w:r>
      <w:r>
        <w:rPr>
          <w:spacing w:val="-22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23"/>
          <w:sz w:val="16"/>
        </w:rPr>
        <w:t xml:space="preserve"> </w:t>
      </w:r>
      <w:r>
        <w:rPr>
          <w:sz w:val="16"/>
        </w:rPr>
        <w:t>Task</w:t>
      </w:r>
      <w:r>
        <w:rPr>
          <w:spacing w:val="-22"/>
          <w:sz w:val="16"/>
        </w:rPr>
        <w:t xml:space="preserve"> </w:t>
      </w:r>
      <w:r>
        <w:rPr>
          <w:sz w:val="16"/>
        </w:rPr>
        <w:t>Force</w:t>
      </w:r>
      <w:r>
        <w:rPr>
          <w:spacing w:val="-23"/>
          <w:sz w:val="16"/>
        </w:rPr>
        <w:t xml:space="preserve"> </w:t>
      </w:r>
      <w:r>
        <w:rPr>
          <w:sz w:val="16"/>
        </w:rPr>
        <w:t>/</w:t>
      </w:r>
      <w:r>
        <w:rPr>
          <w:spacing w:val="-22"/>
          <w:sz w:val="16"/>
        </w:rPr>
        <w:t xml:space="preserve"> </w:t>
      </w:r>
      <w:r>
        <w:rPr>
          <w:sz w:val="16"/>
        </w:rPr>
        <w:t>Internet</w:t>
      </w:r>
      <w:r>
        <w:rPr>
          <w:spacing w:val="-23"/>
          <w:sz w:val="16"/>
        </w:rPr>
        <w:t xml:space="preserve"> </w:t>
      </w:r>
      <w:r>
        <w:rPr>
          <w:sz w:val="16"/>
        </w:rPr>
        <w:t>Engineering</w:t>
      </w:r>
      <w:bookmarkStart w:id="55" w:name="_bookmark14"/>
      <w:bookmarkEnd w:id="55"/>
      <w:r>
        <w:rPr>
          <w:sz w:val="16"/>
        </w:rPr>
        <w:t xml:space="preserve"> Task</w:t>
      </w:r>
      <w:r>
        <w:rPr>
          <w:spacing w:val="-2"/>
          <w:sz w:val="16"/>
        </w:rPr>
        <w:t xml:space="preserve"> </w:t>
      </w:r>
      <w:r>
        <w:rPr>
          <w:sz w:val="16"/>
        </w:rPr>
        <w:t>Force.</w:t>
      </w:r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</w:tabs>
        <w:spacing w:before="2" w:line="220" w:lineRule="auto"/>
        <w:ind w:right="38" w:hanging="342"/>
        <w:jc w:val="both"/>
        <w:rPr>
          <w:sz w:val="16"/>
        </w:rPr>
      </w:pPr>
      <w:r>
        <w:rPr>
          <w:sz w:val="16"/>
        </w:rPr>
        <w:t>Daniel King, Adrian Farrel, and Christian Jacquenet.</w:t>
      </w:r>
      <w:r>
        <w:rPr>
          <w:spacing w:val="-25"/>
          <w:sz w:val="16"/>
        </w:rPr>
        <w:t xml:space="preserve"> </w:t>
      </w:r>
      <w:r>
        <w:rPr>
          <w:sz w:val="16"/>
        </w:rPr>
        <w:t xml:space="preserve">2022. </w:t>
      </w:r>
      <w:r>
        <w:rPr>
          <w:rFonts w:ascii="Book Antiqua"/>
          <w:i/>
          <w:sz w:val="16"/>
        </w:rPr>
        <w:t xml:space="preserve">Chal- </w:t>
      </w:r>
      <w:r>
        <w:rPr>
          <w:rFonts w:ascii="Book Antiqua"/>
          <w:i/>
          <w:w w:val="95"/>
          <w:sz w:val="16"/>
        </w:rPr>
        <w:t>lenges</w:t>
      </w:r>
      <w:r>
        <w:rPr>
          <w:rFonts w:ascii="Book Antiqua"/>
          <w:i/>
          <w:spacing w:val="-5"/>
          <w:w w:val="95"/>
          <w:sz w:val="16"/>
        </w:rPr>
        <w:t xml:space="preserve"> </w:t>
      </w:r>
      <w:r>
        <w:rPr>
          <w:rFonts w:ascii="Book Antiqua"/>
          <w:i/>
          <w:w w:val="95"/>
          <w:sz w:val="16"/>
        </w:rPr>
        <w:t>for</w:t>
      </w:r>
      <w:r>
        <w:rPr>
          <w:rFonts w:ascii="Book Antiqua"/>
          <w:i/>
          <w:spacing w:val="-4"/>
          <w:w w:val="95"/>
          <w:sz w:val="16"/>
        </w:rPr>
        <w:t xml:space="preserve"> </w:t>
      </w:r>
      <w:r>
        <w:rPr>
          <w:rFonts w:ascii="Book Antiqua"/>
          <w:i/>
          <w:w w:val="95"/>
          <w:sz w:val="16"/>
        </w:rPr>
        <w:t>the</w:t>
      </w:r>
      <w:r>
        <w:rPr>
          <w:rFonts w:ascii="Book Antiqua"/>
          <w:i/>
          <w:spacing w:val="-4"/>
          <w:w w:val="95"/>
          <w:sz w:val="16"/>
        </w:rPr>
        <w:t xml:space="preserve"> </w:t>
      </w:r>
      <w:r>
        <w:rPr>
          <w:rFonts w:ascii="Book Antiqua"/>
          <w:i/>
          <w:w w:val="95"/>
          <w:sz w:val="16"/>
        </w:rPr>
        <w:t>Internet</w:t>
      </w:r>
      <w:r>
        <w:rPr>
          <w:rFonts w:ascii="Book Antiqua"/>
          <w:i/>
          <w:spacing w:val="-4"/>
          <w:w w:val="95"/>
          <w:sz w:val="16"/>
        </w:rPr>
        <w:t xml:space="preserve"> </w:t>
      </w:r>
      <w:r>
        <w:rPr>
          <w:rFonts w:ascii="Book Antiqua"/>
          <w:i/>
          <w:w w:val="95"/>
          <w:sz w:val="16"/>
        </w:rPr>
        <w:t>Routing</w:t>
      </w:r>
      <w:r>
        <w:rPr>
          <w:rFonts w:ascii="Book Antiqua"/>
          <w:i/>
          <w:spacing w:val="-4"/>
          <w:w w:val="95"/>
          <w:sz w:val="16"/>
        </w:rPr>
        <w:t xml:space="preserve"> </w:t>
      </w:r>
      <w:r>
        <w:rPr>
          <w:rFonts w:ascii="Book Antiqua"/>
          <w:i/>
          <w:w w:val="95"/>
          <w:sz w:val="16"/>
        </w:rPr>
        <w:t>Systems</w:t>
      </w:r>
      <w:r>
        <w:rPr>
          <w:rFonts w:ascii="Book Antiqua"/>
          <w:i/>
          <w:spacing w:val="-4"/>
          <w:w w:val="95"/>
          <w:sz w:val="16"/>
        </w:rPr>
        <w:t xml:space="preserve"> </w:t>
      </w:r>
      <w:r>
        <w:rPr>
          <w:rFonts w:ascii="Book Antiqua"/>
          <w:i/>
          <w:w w:val="95"/>
          <w:sz w:val="16"/>
        </w:rPr>
        <w:t>Introduced</w:t>
      </w:r>
      <w:r>
        <w:rPr>
          <w:rFonts w:ascii="Book Antiqua"/>
          <w:i/>
          <w:spacing w:val="-4"/>
          <w:w w:val="95"/>
          <w:sz w:val="16"/>
        </w:rPr>
        <w:t xml:space="preserve"> </w:t>
      </w:r>
      <w:r>
        <w:rPr>
          <w:rFonts w:ascii="Book Antiqua"/>
          <w:i/>
          <w:w w:val="95"/>
          <w:sz w:val="16"/>
        </w:rPr>
        <w:t>by</w:t>
      </w:r>
      <w:r>
        <w:rPr>
          <w:rFonts w:ascii="Book Antiqua"/>
          <w:i/>
          <w:spacing w:val="-4"/>
          <w:w w:val="95"/>
          <w:sz w:val="16"/>
        </w:rPr>
        <w:t xml:space="preserve"> </w:t>
      </w:r>
      <w:r>
        <w:rPr>
          <w:rFonts w:ascii="Book Antiqua"/>
          <w:i/>
          <w:w w:val="95"/>
          <w:sz w:val="16"/>
        </w:rPr>
        <w:t>Semantic</w:t>
      </w:r>
      <w:r>
        <w:rPr>
          <w:rFonts w:ascii="Book Antiqua"/>
          <w:i/>
          <w:spacing w:val="-4"/>
          <w:w w:val="95"/>
          <w:sz w:val="16"/>
        </w:rPr>
        <w:t xml:space="preserve"> </w:t>
      </w:r>
      <w:r>
        <w:rPr>
          <w:rFonts w:ascii="Book Antiqua"/>
          <w:i/>
          <w:w w:val="95"/>
          <w:sz w:val="16"/>
        </w:rPr>
        <w:t>Routing</w:t>
      </w:r>
      <w:r>
        <w:rPr>
          <w:w w:val="95"/>
          <w:sz w:val="16"/>
        </w:rPr>
        <w:t xml:space="preserve">. </w:t>
      </w:r>
      <w:r>
        <w:rPr>
          <w:w w:val="90"/>
          <w:sz w:val="16"/>
        </w:rPr>
        <w:t xml:space="preserve">Internet-Draft draft-king-irtf-challenges-in-routing-08. Internet </w:t>
      </w:r>
      <w:r>
        <w:rPr>
          <w:spacing w:val="-4"/>
          <w:w w:val="90"/>
          <w:sz w:val="16"/>
        </w:rPr>
        <w:t>Engi-</w:t>
      </w:r>
      <w:bookmarkStart w:id="56" w:name="_bookmark15"/>
      <w:bookmarkEnd w:id="56"/>
      <w:r>
        <w:rPr>
          <w:spacing w:val="-4"/>
          <w:w w:val="90"/>
          <w:sz w:val="16"/>
        </w:rPr>
        <w:t xml:space="preserve"> </w:t>
      </w:r>
      <w:r>
        <w:rPr>
          <w:sz w:val="16"/>
        </w:rPr>
        <w:t>neering</w:t>
      </w:r>
      <w:r>
        <w:rPr>
          <w:spacing w:val="-10"/>
          <w:sz w:val="16"/>
        </w:rPr>
        <w:t xml:space="preserve"> </w:t>
      </w:r>
      <w:r>
        <w:rPr>
          <w:sz w:val="16"/>
        </w:rPr>
        <w:t>Task</w:t>
      </w:r>
      <w:r>
        <w:rPr>
          <w:spacing w:val="-10"/>
          <w:sz w:val="16"/>
        </w:rPr>
        <w:t xml:space="preserve"> </w:t>
      </w:r>
      <w:r>
        <w:rPr>
          <w:sz w:val="16"/>
        </w:rPr>
        <w:t>Force</w:t>
      </w:r>
      <w:r>
        <w:rPr>
          <w:spacing w:val="-9"/>
          <w:sz w:val="16"/>
        </w:rPr>
        <w:t xml:space="preserve"> </w:t>
      </w:r>
      <w:r>
        <w:rPr>
          <w:sz w:val="16"/>
        </w:rPr>
        <w:t>/</w:t>
      </w:r>
      <w:r>
        <w:rPr>
          <w:spacing w:val="-10"/>
          <w:sz w:val="16"/>
        </w:rPr>
        <w:t xml:space="preserve"> </w:t>
      </w:r>
      <w:r>
        <w:rPr>
          <w:sz w:val="16"/>
        </w:rPr>
        <w:t>Internet</w:t>
      </w:r>
      <w:r>
        <w:rPr>
          <w:spacing w:val="-9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10"/>
          <w:sz w:val="16"/>
        </w:rPr>
        <w:t xml:space="preserve"> </w:t>
      </w:r>
      <w:r>
        <w:rPr>
          <w:sz w:val="16"/>
        </w:rPr>
        <w:t>Task</w:t>
      </w:r>
      <w:r>
        <w:rPr>
          <w:spacing w:val="-9"/>
          <w:sz w:val="16"/>
        </w:rPr>
        <w:t xml:space="preserve"> </w:t>
      </w:r>
      <w:r>
        <w:rPr>
          <w:sz w:val="16"/>
        </w:rPr>
        <w:t>Force.</w:t>
      </w:r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  <w:tab w:val="left" w:pos="2955"/>
        </w:tabs>
        <w:spacing w:before="3" w:line="220" w:lineRule="auto"/>
        <w:ind w:right="40" w:hanging="342"/>
        <w:jc w:val="both"/>
        <w:rPr>
          <w:sz w:val="16"/>
        </w:rPr>
      </w:pPr>
      <w:r>
        <w:rPr>
          <w:sz w:val="16"/>
        </w:rPr>
        <w:t xml:space="preserve">Petr   </w:t>
      </w:r>
      <w:r>
        <w:rPr>
          <w:spacing w:val="18"/>
          <w:sz w:val="16"/>
        </w:rPr>
        <w:t xml:space="preserve"> </w:t>
      </w:r>
      <w:r>
        <w:rPr>
          <w:sz w:val="16"/>
        </w:rPr>
        <w:t xml:space="preserve">Lapukhov.   </w:t>
      </w:r>
      <w:r>
        <w:rPr>
          <w:spacing w:val="18"/>
          <w:sz w:val="16"/>
        </w:rPr>
        <w:t xml:space="preserve"> </w:t>
      </w:r>
      <w:r>
        <w:rPr>
          <w:sz w:val="16"/>
        </w:rPr>
        <w:t>2010.</w:t>
      </w:r>
      <w:r>
        <w:rPr>
          <w:sz w:val="16"/>
        </w:rPr>
        <w:tab/>
        <w:t xml:space="preserve">OSPF Fast </w:t>
      </w:r>
      <w:r>
        <w:rPr>
          <w:spacing w:val="-3"/>
          <w:sz w:val="16"/>
        </w:rPr>
        <w:t xml:space="preserve">Convergence. </w:t>
      </w:r>
      <w:r>
        <w:rPr>
          <w:sz w:val="16"/>
        </w:rPr>
        <w:t>https://ine.com/blog/2010-06-02-ospf-fast-convergenc.</w:t>
      </w:r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</w:tabs>
        <w:spacing w:before="118" w:line="230" w:lineRule="auto"/>
        <w:ind w:left="447" w:right="109" w:hanging="332"/>
        <w:jc w:val="both"/>
        <w:rPr>
          <w:sz w:val="16"/>
        </w:rPr>
      </w:pPr>
      <w:bookmarkStart w:id="57" w:name="_bookmark17"/>
      <w:bookmarkEnd w:id="57"/>
      <w:r>
        <w:rPr>
          <w:w w:val="87"/>
          <w:sz w:val="16"/>
        </w:rPr>
        <w:br w:type="column"/>
      </w:r>
      <w:r>
        <w:rPr>
          <w:w w:val="90"/>
          <w:sz w:val="16"/>
        </w:rPr>
        <w:t>Nirmala</w:t>
      </w:r>
      <w:r>
        <w:rPr>
          <w:spacing w:val="-14"/>
          <w:w w:val="90"/>
          <w:sz w:val="16"/>
        </w:rPr>
        <w:t xml:space="preserve"> </w:t>
      </w:r>
      <w:r>
        <w:rPr>
          <w:w w:val="90"/>
          <w:sz w:val="16"/>
        </w:rPr>
        <w:t>Shenoy,</w:t>
      </w:r>
      <w:r>
        <w:rPr>
          <w:spacing w:val="-14"/>
          <w:w w:val="90"/>
          <w:sz w:val="16"/>
        </w:rPr>
        <w:t xml:space="preserve"> </w:t>
      </w:r>
      <w:r>
        <w:rPr>
          <w:w w:val="90"/>
          <w:sz w:val="16"/>
        </w:rPr>
        <w:t>Shreyas</w:t>
      </w:r>
      <w:r>
        <w:rPr>
          <w:spacing w:val="-14"/>
          <w:w w:val="90"/>
          <w:sz w:val="16"/>
        </w:rPr>
        <w:t xml:space="preserve"> </w:t>
      </w:r>
      <w:r>
        <w:rPr>
          <w:w w:val="90"/>
          <w:sz w:val="16"/>
        </w:rPr>
        <w:t>Madapura</w:t>
      </w:r>
      <w:r>
        <w:rPr>
          <w:spacing w:val="-13"/>
          <w:w w:val="90"/>
          <w:sz w:val="16"/>
        </w:rPr>
        <w:t xml:space="preserve"> </w:t>
      </w:r>
      <w:r>
        <w:rPr>
          <w:w w:val="90"/>
          <w:sz w:val="16"/>
        </w:rPr>
        <w:t>Chandraiah,</w:t>
      </w:r>
      <w:r>
        <w:rPr>
          <w:spacing w:val="-14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14"/>
          <w:w w:val="90"/>
          <w:sz w:val="16"/>
        </w:rPr>
        <w:t xml:space="preserve"> </w:t>
      </w:r>
      <w:r>
        <w:rPr>
          <w:w w:val="90"/>
          <w:sz w:val="16"/>
        </w:rPr>
        <w:t>Peter</w:t>
      </w:r>
      <w:r>
        <w:rPr>
          <w:spacing w:val="-13"/>
          <w:w w:val="90"/>
          <w:sz w:val="16"/>
        </w:rPr>
        <w:t xml:space="preserve"> </w:t>
      </w:r>
      <w:r>
        <w:rPr>
          <w:w w:val="90"/>
          <w:sz w:val="16"/>
        </w:rPr>
        <w:t>Willis.</w:t>
      </w:r>
      <w:r>
        <w:rPr>
          <w:spacing w:val="-14"/>
          <w:w w:val="90"/>
          <w:sz w:val="16"/>
        </w:rPr>
        <w:t xml:space="preserve"> </w:t>
      </w:r>
      <w:r>
        <w:rPr>
          <w:w w:val="90"/>
          <w:sz w:val="16"/>
        </w:rPr>
        <w:t xml:space="preserve">2021. </w:t>
      </w:r>
      <w:r>
        <w:rPr>
          <w:w w:val="95"/>
          <w:sz w:val="16"/>
        </w:rPr>
        <w:t>A</w:t>
      </w:r>
      <w:r>
        <w:rPr>
          <w:spacing w:val="-12"/>
          <w:w w:val="95"/>
          <w:sz w:val="16"/>
        </w:rPr>
        <w:t xml:space="preserve"> </w:t>
      </w:r>
      <w:r>
        <w:rPr>
          <w:w w:val="95"/>
          <w:sz w:val="16"/>
        </w:rPr>
        <w:t>Structured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Approach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12"/>
          <w:w w:val="95"/>
          <w:sz w:val="16"/>
        </w:rPr>
        <w:t xml:space="preserve"> </w:t>
      </w:r>
      <w:r>
        <w:rPr>
          <w:w w:val="95"/>
          <w:sz w:val="16"/>
        </w:rPr>
        <w:t>Routing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12"/>
          <w:w w:val="95"/>
          <w:sz w:val="16"/>
        </w:rPr>
        <w:t xml:space="preserve"> </w:t>
      </w:r>
      <w:r>
        <w:rPr>
          <w:w w:val="95"/>
          <w:sz w:val="16"/>
        </w:rPr>
        <w:t>Internet.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-12"/>
          <w:w w:val="95"/>
          <w:sz w:val="16"/>
        </w:rPr>
        <w:t xml:space="preserve"> </w:t>
      </w:r>
      <w:r>
        <w:rPr>
          <w:rFonts w:ascii="Book Antiqua" w:hAnsi="Book Antiqua"/>
          <w:i/>
          <w:w w:val="95"/>
          <w:sz w:val="16"/>
        </w:rPr>
        <w:t>2021</w:t>
      </w:r>
      <w:r>
        <w:rPr>
          <w:rFonts w:ascii="Book Antiqua" w:hAnsi="Book Antiqua"/>
          <w:i/>
          <w:spacing w:val="-11"/>
          <w:w w:val="95"/>
          <w:sz w:val="16"/>
        </w:rPr>
        <w:t xml:space="preserve"> </w:t>
      </w:r>
      <w:r>
        <w:rPr>
          <w:rFonts w:ascii="Book Antiqua" w:hAnsi="Book Antiqua"/>
          <w:i/>
          <w:w w:val="95"/>
          <w:sz w:val="16"/>
        </w:rPr>
        <w:t>IEEE</w:t>
      </w:r>
      <w:r>
        <w:rPr>
          <w:rFonts w:ascii="Book Antiqua" w:hAnsi="Book Antiqua"/>
          <w:i/>
          <w:spacing w:val="-12"/>
          <w:w w:val="95"/>
          <w:sz w:val="16"/>
        </w:rPr>
        <w:t xml:space="preserve"> </w:t>
      </w:r>
      <w:r>
        <w:rPr>
          <w:rFonts w:ascii="Book Antiqua" w:hAnsi="Book Antiqua"/>
          <w:i/>
          <w:w w:val="95"/>
          <w:sz w:val="16"/>
        </w:rPr>
        <w:t xml:space="preserve">22nd </w:t>
      </w:r>
      <w:r>
        <w:rPr>
          <w:rFonts w:ascii="Book Antiqua" w:hAnsi="Book Antiqua"/>
          <w:i/>
          <w:sz w:val="16"/>
        </w:rPr>
        <w:t>International</w:t>
      </w:r>
      <w:r>
        <w:rPr>
          <w:rFonts w:ascii="Book Antiqua" w:hAnsi="Book Antiqua"/>
          <w:i/>
          <w:spacing w:val="-16"/>
          <w:sz w:val="16"/>
        </w:rPr>
        <w:t xml:space="preserve"> </w:t>
      </w:r>
      <w:r>
        <w:rPr>
          <w:rFonts w:ascii="Book Antiqua" w:hAnsi="Book Antiqua"/>
          <w:i/>
          <w:sz w:val="16"/>
        </w:rPr>
        <w:t>Conference</w:t>
      </w:r>
      <w:r>
        <w:rPr>
          <w:rFonts w:ascii="Book Antiqua" w:hAnsi="Book Antiqua"/>
          <w:i/>
          <w:spacing w:val="-15"/>
          <w:sz w:val="16"/>
        </w:rPr>
        <w:t xml:space="preserve"> </w:t>
      </w:r>
      <w:r>
        <w:rPr>
          <w:rFonts w:ascii="Book Antiqua" w:hAnsi="Book Antiqua"/>
          <w:i/>
          <w:sz w:val="16"/>
        </w:rPr>
        <w:t>on</w:t>
      </w:r>
      <w:r>
        <w:rPr>
          <w:rFonts w:ascii="Book Antiqua" w:hAnsi="Book Antiqua"/>
          <w:i/>
          <w:spacing w:val="-15"/>
          <w:sz w:val="16"/>
        </w:rPr>
        <w:t xml:space="preserve"> </w:t>
      </w:r>
      <w:r>
        <w:rPr>
          <w:rFonts w:ascii="Book Antiqua" w:hAnsi="Book Antiqua"/>
          <w:i/>
          <w:sz w:val="16"/>
        </w:rPr>
        <w:t>High</w:t>
      </w:r>
      <w:r>
        <w:rPr>
          <w:rFonts w:ascii="Book Antiqua" w:hAnsi="Book Antiqua"/>
          <w:i/>
          <w:spacing w:val="-16"/>
          <w:sz w:val="16"/>
        </w:rPr>
        <w:t xml:space="preserve"> </w:t>
      </w:r>
      <w:r>
        <w:rPr>
          <w:rFonts w:ascii="Book Antiqua" w:hAnsi="Book Antiqua"/>
          <w:i/>
          <w:sz w:val="16"/>
        </w:rPr>
        <w:t>Performance</w:t>
      </w:r>
      <w:r>
        <w:rPr>
          <w:rFonts w:ascii="Book Antiqua" w:hAnsi="Book Antiqua"/>
          <w:i/>
          <w:spacing w:val="-15"/>
          <w:sz w:val="16"/>
        </w:rPr>
        <w:t xml:space="preserve"> </w:t>
      </w:r>
      <w:r>
        <w:rPr>
          <w:rFonts w:ascii="Book Antiqua" w:hAnsi="Book Antiqua"/>
          <w:i/>
          <w:sz w:val="16"/>
        </w:rPr>
        <w:t>Switching</w:t>
      </w:r>
      <w:r>
        <w:rPr>
          <w:rFonts w:ascii="Book Antiqua" w:hAnsi="Book Antiqua"/>
          <w:i/>
          <w:spacing w:val="-15"/>
          <w:sz w:val="16"/>
        </w:rPr>
        <w:t xml:space="preserve"> </w:t>
      </w:r>
      <w:r>
        <w:rPr>
          <w:rFonts w:ascii="Book Antiqua" w:hAnsi="Book Antiqua"/>
          <w:i/>
          <w:sz w:val="16"/>
        </w:rPr>
        <w:t>and</w:t>
      </w:r>
      <w:r>
        <w:rPr>
          <w:rFonts w:ascii="Book Antiqua" w:hAnsi="Book Antiqua"/>
          <w:i/>
          <w:spacing w:val="-15"/>
          <w:sz w:val="16"/>
        </w:rPr>
        <w:t xml:space="preserve"> </w:t>
      </w:r>
      <w:r>
        <w:rPr>
          <w:rFonts w:ascii="Book Antiqua" w:hAnsi="Book Antiqua"/>
          <w:i/>
          <w:sz w:val="16"/>
        </w:rPr>
        <w:t>Routing</w:t>
      </w:r>
      <w:bookmarkStart w:id="58" w:name="_bookmark16"/>
      <w:bookmarkEnd w:id="58"/>
      <w:r>
        <w:rPr>
          <w:rFonts w:ascii="Book Antiqua" w:hAnsi="Book Antiqua"/>
          <w:i/>
          <w:sz w:val="16"/>
        </w:rPr>
        <w:t xml:space="preserve"> </w:t>
      </w:r>
      <w:r>
        <w:rPr>
          <w:rFonts w:ascii="Book Antiqua" w:hAnsi="Book Antiqua"/>
          <w:i/>
          <w:w w:val="90"/>
          <w:sz w:val="16"/>
        </w:rPr>
        <w:t>(HPSR)</w:t>
      </w:r>
      <w:r>
        <w:rPr>
          <w:w w:val="90"/>
          <w:sz w:val="16"/>
        </w:rPr>
        <w:t>. IEEE, 1–6.</w:t>
      </w:r>
      <w:r>
        <w:rPr>
          <w:spacing w:val="26"/>
          <w:w w:val="90"/>
          <w:sz w:val="16"/>
        </w:rPr>
        <w:t xml:space="preserve"> </w:t>
      </w:r>
      <w:hyperlink r:id="rId26">
        <w:r>
          <w:rPr>
            <w:w w:val="90"/>
            <w:sz w:val="16"/>
          </w:rPr>
          <w:t>https://doi.org/10.1109/HPSR52026.2021.9481818</w:t>
        </w:r>
      </w:hyperlink>
    </w:p>
    <w:p w:rsidR="00FC3AD9" w:rsidRDefault="00386B3A">
      <w:pPr>
        <w:pStyle w:val="ListParagraph"/>
        <w:numPr>
          <w:ilvl w:val="0"/>
          <w:numId w:val="1"/>
        </w:numPr>
        <w:tabs>
          <w:tab w:val="left" w:pos="458"/>
        </w:tabs>
        <w:spacing w:line="220" w:lineRule="auto"/>
        <w:ind w:left="452" w:right="106" w:hanging="337"/>
        <w:jc w:val="both"/>
        <w:rPr>
          <w:sz w:val="16"/>
        </w:rPr>
      </w:pPr>
      <w:r>
        <w:rPr>
          <w:sz w:val="16"/>
        </w:rPr>
        <w:t>Dirk</w:t>
      </w:r>
      <w:r>
        <w:rPr>
          <w:spacing w:val="-23"/>
          <w:sz w:val="16"/>
        </w:rPr>
        <w:t xml:space="preserve"> </w:t>
      </w:r>
      <w:r>
        <w:rPr>
          <w:sz w:val="16"/>
        </w:rPr>
        <w:t>Trossen,</w:t>
      </w:r>
      <w:r>
        <w:rPr>
          <w:spacing w:val="-23"/>
          <w:sz w:val="16"/>
        </w:rPr>
        <w:t xml:space="preserve"> </w:t>
      </w:r>
      <w:r>
        <w:rPr>
          <w:sz w:val="16"/>
        </w:rPr>
        <w:t>Zhe</w:t>
      </w:r>
      <w:r>
        <w:rPr>
          <w:spacing w:val="-23"/>
          <w:sz w:val="16"/>
        </w:rPr>
        <w:t xml:space="preserve"> </w:t>
      </w:r>
      <w:r>
        <w:rPr>
          <w:sz w:val="16"/>
        </w:rPr>
        <w:t>Lou,</w:t>
      </w:r>
      <w:r>
        <w:rPr>
          <w:spacing w:val="-23"/>
          <w:sz w:val="16"/>
        </w:rPr>
        <w:t xml:space="preserve"> </w:t>
      </w:r>
      <w:r>
        <w:rPr>
          <w:sz w:val="16"/>
        </w:rPr>
        <w:t>and</w:t>
      </w:r>
      <w:r>
        <w:rPr>
          <w:spacing w:val="-22"/>
          <w:sz w:val="16"/>
        </w:rPr>
        <w:t xml:space="preserve"> </w:t>
      </w:r>
      <w:r>
        <w:rPr>
          <w:sz w:val="16"/>
        </w:rPr>
        <w:t>Sheng</w:t>
      </w:r>
      <w:r>
        <w:rPr>
          <w:spacing w:val="-23"/>
          <w:sz w:val="16"/>
        </w:rPr>
        <w:t xml:space="preserve"> </w:t>
      </w:r>
      <w:r>
        <w:rPr>
          <w:sz w:val="16"/>
        </w:rPr>
        <w:t>Jiang.</w:t>
      </w:r>
      <w:r>
        <w:rPr>
          <w:spacing w:val="-23"/>
          <w:sz w:val="16"/>
        </w:rPr>
        <w:t xml:space="preserve"> </w:t>
      </w:r>
      <w:r>
        <w:rPr>
          <w:sz w:val="16"/>
        </w:rPr>
        <w:t>2022.</w:t>
      </w:r>
      <w:r>
        <w:rPr>
          <w:spacing w:val="-15"/>
          <w:sz w:val="16"/>
        </w:rPr>
        <w:t xml:space="preserve"> </w:t>
      </w:r>
      <w:r>
        <w:rPr>
          <w:rFonts w:ascii="Book Antiqua" w:hAnsi="Book Antiqua"/>
          <w:i/>
          <w:sz w:val="16"/>
        </w:rPr>
        <w:t>Continuing</w:t>
      </w:r>
      <w:r>
        <w:rPr>
          <w:rFonts w:ascii="Book Antiqua" w:hAnsi="Book Antiqua"/>
          <w:i/>
          <w:spacing w:val="-23"/>
          <w:sz w:val="16"/>
        </w:rPr>
        <w:t xml:space="preserve"> </w:t>
      </w:r>
      <w:r>
        <w:rPr>
          <w:rFonts w:ascii="Book Antiqua" w:hAnsi="Book Antiqua"/>
          <w:i/>
          <w:sz w:val="16"/>
        </w:rPr>
        <w:t>to</w:t>
      </w:r>
      <w:r>
        <w:rPr>
          <w:rFonts w:ascii="Book Antiqua" w:hAnsi="Book Antiqua"/>
          <w:i/>
          <w:spacing w:val="-23"/>
          <w:sz w:val="16"/>
        </w:rPr>
        <w:t xml:space="preserve"> </w:t>
      </w:r>
      <w:r>
        <w:rPr>
          <w:rFonts w:ascii="Book Antiqua" w:hAnsi="Book Antiqua"/>
          <w:i/>
          <w:sz w:val="16"/>
        </w:rPr>
        <w:t>Evolve Internet Routing beyond ’mere’ Reachability</w:t>
      </w:r>
      <w:r>
        <w:rPr>
          <w:sz w:val="16"/>
        </w:rPr>
        <w:t xml:space="preserve">. Internet-Draft draft- </w:t>
      </w:r>
      <w:r>
        <w:rPr>
          <w:w w:val="90"/>
          <w:sz w:val="16"/>
        </w:rPr>
        <w:t xml:space="preserve">trossen-rtgwg-routing-beyond-reachability-00. Internet Engineering </w:t>
      </w:r>
      <w:r>
        <w:rPr>
          <w:sz w:val="16"/>
        </w:rPr>
        <w:t>Task</w:t>
      </w:r>
      <w:r>
        <w:rPr>
          <w:spacing w:val="-7"/>
          <w:sz w:val="16"/>
        </w:rPr>
        <w:t xml:space="preserve"> </w:t>
      </w:r>
      <w:r>
        <w:rPr>
          <w:sz w:val="16"/>
        </w:rPr>
        <w:t>Force</w:t>
      </w:r>
      <w:r>
        <w:rPr>
          <w:spacing w:val="-6"/>
          <w:sz w:val="16"/>
        </w:rPr>
        <w:t xml:space="preserve"> </w:t>
      </w:r>
      <w:r>
        <w:rPr>
          <w:sz w:val="16"/>
        </w:rPr>
        <w:t>/</w:t>
      </w:r>
      <w:r>
        <w:rPr>
          <w:spacing w:val="-6"/>
          <w:sz w:val="16"/>
        </w:rPr>
        <w:t xml:space="preserve"> </w:t>
      </w:r>
      <w:r>
        <w:rPr>
          <w:sz w:val="16"/>
        </w:rPr>
        <w:t>Internet</w:t>
      </w:r>
      <w:r>
        <w:rPr>
          <w:spacing w:val="-6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7"/>
          <w:sz w:val="16"/>
        </w:rPr>
        <w:t xml:space="preserve"> </w:t>
      </w:r>
      <w:r>
        <w:rPr>
          <w:sz w:val="16"/>
        </w:rPr>
        <w:t>Task</w:t>
      </w:r>
      <w:r>
        <w:rPr>
          <w:spacing w:val="-6"/>
          <w:sz w:val="16"/>
        </w:rPr>
        <w:t xml:space="preserve"> </w:t>
      </w:r>
      <w:r>
        <w:rPr>
          <w:sz w:val="16"/>
        </w:rPr>
        <w:t>Force.</w:t>
      </w:r>
    </w:p>
    <w:sectPr w:rsidR="00FC3AD9">
      <w:type w:val="continuous"/>
      <w:pgSz w:w="12240" w:h="15840"/>
      <w:pgMar w:top="1460" w:right="940" w:bottom="280" w:left="960" w:header="720" w:footer="720" w:gutter="0"/>
      <w:cols w:num="2" w:space="720" w:equalWidth="0">
        <w:col w:w="4988" w:space="295"/>
        <w:col w:w="505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31D" w:rsidRDefault="0068431D">
      <w:r>
        <w:separator/>
      </w:r>
    </w:p>
  </w:endnote>
  <w:endnote w:type="continuationSeparator" w:id="0">
    <w:p w:rsidR="0068431D" w:rsidRDefault="0068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31D" w:rsidRDefault="0068431D">
      <w:r>
        <w:separator/>
      </w:r>
    </w:p>
  </w:footnote>
  <w:footnote w:type="continuationSeparator" w:id="0">
    <w:p w:rsidR="0068431D" w:rsidRDefault="00684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AD9" w:rsidRDefault="005D65D7">
    <w:pPr>
      <w:pStyle w:val="BodyText"/>
      <w:spacing w:line="14" w:lineRule="auto"/>
      <w:jc w:val="left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5712" behindDoc="1" locked="0" layoutInCell="1" allowOverlap="1">
              <wp:simplePos x="0" y="0"/>
              <wp:positionH relativeFrom="page">
                <wp:posOffset>670560</wp:posOffset>
              </wp:positionH>
              <wp:positionV relativeFrom="page">
                <wp:posOffset>744855</wp:posOffset>
              </wp:positionV>
              <wp:extent cx="2476500" cy="143510"/>
              <wp:effectExtent l="3810" t="1905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AD9" w:rsidRDefault="00386B3A">
                          <w:pPr>
                            <w:spacing w:before="13"/>
                            <w:ind w:left="20"/>
                            <w:rPr>
                              <w:rFonts w:ascii="Gill Sans MT" w:hAnsi="Gill Sans MT"/>
                              <w:sz w:val="16"/>
                            </w:rPr>
                          </w:pPr>
                          <w:r>
                            <w:rPr>
                              <w:rFonts w:ascii="Gill Sans MT" w:hAnsi="Gill Sans MT"/>
                              <w:sz w:val="16"/>
                            </w:rPr>
                            <w:t>FIRA</w:t>
                          </w:r>
                          <w:r>
                            <w:rPr>
                              <w:rFonts w:ascii="Gill Sans MT" w:hAnsi="Gill Sans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’22,</w:t>
                          </w:r>
                          <w:r>
                            <w:rPr>
                              <w:rFonts w:ascii="Gill Sans MT" w:hAnsi="Gill Sans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August</w:t>
                          </w:r>
                          <w:r>
                            <w:rPr>
                              <w:rFonts w:ascii="Gill Sans MT" w:hAnsi="Gill Sans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22–26,</w:t>
                          </w:r>
                          <w:r>
                            <w:rPr>
                              <w:rFonts w:ascii="Gill Sans MT" w:hAnsi="Gill Sans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2022,</w:t>
                          </w:r>
                          <w:r>
                            <w:rPr>
                              <w:rFonts w:ascii="Gill Sans MT" w:hAnsi="Gill Sans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Amsterdam,</w:t>
                          </w:r>
                          <w:r>
                            <w:rPr>
                              <w:rFonts w:ascii="Gill Sans MT" w:hAnsi="Gill Sans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Gill Sans MT" w:hAnsi="Gill Sans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Netherlands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2.8pt;margin-top:58.65pt;width:195pt;height:11.3pt;z-index:-1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" filled="f" stroked="f">
              <v:textbox inset="0,0,0,0">
                <w:txbxContent>
                  <w:p w:rsidR="00FC3AD9" w:rsidRDefault="00386B3A">
                    <w:pPr>
                      <w:spacing w:before="13"/>
                      <w:ind w:left="20"/>
                      <w:rPr>
                        <w:rFonts w:ascii="Gill Sans MT" w:hAnsi="Gill Sans MT"/>
                        <w:sz w:val="16"/>
                      </w:rPr>
                    </w:pPr>
                    <w:r>
                      <w:rPr>
                        <w:rFonts w:ascii="Gill Sans MT" w:hAnsi="Gill Sans MT"/>
                        <w:sz w:val="16"/>
                      </w:rPr>
                      <w:t>FIRA</w:t>
                    </w:r>
                    <w:r>
                      <w:rPr>
                        <w:rFonts w:ascii="Gill Sans MT" w:hAnsi="Gill Sans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’22,</w:t>
                    </w:r>
                    <w:r>
                      <w:rPr>
                        <w:rFonts w:ascii="Gill Sans MT" w:hAnsi="Gill Sans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August</w:t>
                    </w:r>
                    <w:r>
                      <w:rPr>
                        <w:rFonts w:ascii="Gill Sans MT" w:hAnsi="Gill Sans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22–26,</w:t>
                    </w:r>
                    <w:r>
                      <w:rPr>
                        <w:rFonts w:ascii="Gill Sans MT" w:hAnsi="Gill Sans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2022,</w:t>
                    </w:r>
                    <w:r>
                      <w:rPr>
                        <w:rFonts w:ascii="Gill Sans MT" w:hAnsi="Gill Sans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Amsterdam,</w:t>
                    </w:r>
                    <w:r>
                      <w:rPr>
                        <w:rFonts w:ascii="Gill Sans MT" w:hAnsi="Gill Sans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the</w:t>
                    </w:r>
                    <w:r>
                      <w:rPr>
                        <w:rFonts w:ascii="Gill Sans MT" w:hAnsi="Gill Sans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Netherlands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5736" behindDoc="1" locked="0" layoutInCell="1" allowOverlap="1">
              <wp:simplePos x="0" y="0"/>
              <wp:positionH relativeFrom="page">
                <wp:posOffset>4335780</wp:posOffset>
              </wp:positionH>
              <wp:positionV relativeFrom="page">
                <wp:posOffset>744855</wp:posOffset>
              </wp:positionV>
              <wp:extent cx="2766695" cy="143510"/>
              <wp:effectExtent l="1905" t="1905" r="3175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AD9" w:rsidRDefault="00386B3A">
                          <w:pPr>
                            <w:spacing w:before="13"/>
                            <w:ind w:left="2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rPr>
                              <w:rFonts w:ascii="Gill Sans MT"/>
                              <w:w w:val="105"/>
                              <w:sz w:val="16"/>
                            </w:rPr>
                            <w:t>Nirmala</w:t>
                          </w:r>
                          <w:r>
                            <w:rPr>
                              <w:rFonts w:ascii="Gill Sans MT"/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/>
                              <w:w w:val="105"/>
                              <w:sz w:val="16"/>
                            </w:rPr>
                            <w:t>Shenoy,</w:t>
                          </w:r>
                          <w:r>
                            <w:rPr>
                              <w:rFonts w:ascii="Gill Sans MT"/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/>
                              <w:w w:val="105"/>
                              <w:sz w:val="16"/>
                            </w:rPr>
                            <w:t>Shreyas</w:t>
                          </w:r>
                          <w:r>
                            <w:rPr>
                              <w:rFonts w:ascii="Gill Sans MT"/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/>
                              <w:w w:val="105"/>
                              <w:sz w:val="16"/>
                            </w:rPr>
                            <w:t>Madapura</w:t>
                          </w:r>
                          <w:r>
                            <w:rPr>
                              <w:rFonts w:ascii="Gill Sans MT"/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/>
                              <w:w w:val="105"/>
                              <w:sz w:val="16"/>
                            </w:rPr>
                            <w:t>Chandraiah,</w:t>
                          </w:r>
                          <w:r>
                            <w:rPr>
                              <w:rFonts w:ascii="Gill Sans MT"/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/>
                              <w:w w:val="105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Gill Sans MT"/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/>
                              <w:w w:val="105"/>
                              <w:sz w:val="16"/>
                            </w:rPr>
                            <w:t>Peter</w:t>
                          </w:r>
                          <w:r>
                            <w:rPr>
                              <w:rFonts w:ascii="Gill Sans MT"/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/>
                              <w:w w:val="105"/>
                              <w:sz w:val="16"/>
                            </w:rPr>
                            <w:t>Willis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341.4pt;margin-top:58.65pt;width:217.85pt;height:11.3pt;z-index:-10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pB/sgIAALA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" filled="f" stroked="f">
              <v:textbox inset="0,0,0,0">
                <w:txbxContent>
                  <w:p w:rsidR="00FC3AD9" w:rsidRDefault="00386B3A">
                    <w:pPr>
                      <w:spacing w:before="13"/>
                      <w:ind w:left="20"/>
                      <w:rPr>
                        <w:rFonts w:ascii="Gill Sans MT"/>
                        <w:sz w:val="16"/>
                      </w:rPr>
                    </w:pPr>
                    <w:r>
                      <w:rPr>
                        <w:rFonts w:ascii="Gill Sans MT"/>
                        <w:w w:val="105"/>
                        <w:sz w:val="16"/>
                      </w:rPr>
                      <w:t>Nirmala</w:t>
                    </w:r>
                    <w:r>
                      <w:rPr>
                        <w:rFonts w:ascii="Gill Sans MT"/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ill Sans MT"/>
                        <w:w w:val="105"/>
                        <w:sz w:val="16"/>
                      </w:rPr>
                      <w:t>Shenoy,</w:t>
                    </w:r>
                    <w:r>
                      <w:rPr>
                        <w:rFonts w:ascii="Gill Sans MT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ill Sans MT"/>
                        <w:w w:val="105"/>
                        <w:sz w:val="16"/>
                      </w:rPr>
                      <w:t>Shreyas</w:t>
                    </w:r>
                    <w:r>
                      <w:rPr>
                        <w:rFonts w:ascii="Gill Sans MT"/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ill Sans MT"/>
                        <w:w w:val="105"/>
                        <w:sz w:val="16"/>
                      </w:rPr>
                      <w:t>Madapura</w:t>
                    </w:r>
                    <w:r>
                      <w:rPr>
                        <w:rFonts w:ascii="Gill Sans MT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ill Sans MT"/>
                        <w:w w:val="105"/>
                        <w:sz w:val="16"/>
                      </w:rPr>
                      <w:t>Chandraiah,</w:t>
                    </w:r>
                    <w:r>
                      <w:rPr>
                        <w:rFonts w:ascii="Gill Sans MT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ill Sans MT"/>
                        <w:w w:val="105"/>
                        <w:sz w:val="16"/>
                      </w:rPr>
                      <w:t>and</w:t>
                    </w:r>
                    <w:r>
                      <w:rPr>
                        <w:rFonts w:ascii="Gill Sans MT"/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ill Sans MT"/>
                        <w:w w:val="105"/>
                        <w:sz w:val="16"/>
                      </w:rPr>
                      <w:t>Peter</w:t>
                    </w:r>
                    <w:r>
                      <w:rPr>
                        <w:rFonts w:ascii="Gill Sans MT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ill Sans MT"/>
                        <w:w w:val="105"/>
                        <w:sz w:val="16"/>
                      </w:rPr>
                      <w:t>Willis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AD9" w:rsidRDefault="005D65D7">
    <w:pPr>
      <w:pStyle w:val="BodyText"/>
      <w:spacing w:line="14" w:lineRule="auto"/>
      <w:jc w:val="left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5760" behindDoc="1" locked="0" layoutInCell="1" allowOverlap="1">
              <wp:simplePos x="0" y="0"/>
              <wp:positionH relativeFrom="page">
                <wp:posOffset>670560</wp:posOffset>
              </wp:positionH>
              <wp:positionV relativeFrom="page">
                <wp:posOffset>744855</wp:posOffset>
              </wp:positionV>
              <wp:extent cx="2004060" cy="143510"/>
              <wp:effectExtent l="3810" t="1905" r="190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406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AD9" w:rsidRDefault="00386B3A">
                          <w:pPr>
                            <w:spacing w:before="13"/>
                            <w:ind w:left="2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rPr>
                              <w:rFonts w:ascii="Gill Sans MT"/>
                              <w:sz w:val="16"/>
                            </w:rPr>
                            <w:t>Internet Routing with Auto-Assigned Addresses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52.8pt;margin-top:58.65pt;width:157.8pt;height:11.3pt;z-index:-1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" filled="f" stroked="f">
              <v:textbox inset="0,0,0,0">
                <w:txbxContent>
                  <w:p w:rsidR="00FC3AD9" w:rsidRDefault="00386B3A">
                    <w:pPr>
                      <w:spacing w:before="13"/>
                      <w:ind w:left="20"/>
                      <w:rPr>
                        <w:rFonts w:ascii="Gill Sans MT"/>
                        <w:sz w:val="16"/>
                      </w:rPr>
                    </w:pPr>
                    <w:r>
                      <w:rPr>
                        <w:rFonts w:ascii="Gill Sans MT"/>
                        <w:sz w:val="16"/>
                      </w:rPr>
                      <w:t>Internet Routing with Auto-Assigned Addresses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5784" behindDoc="1" locked="0" layoutInCell="1" allowOverlap="1">
              <wp:simplePos x="0" y="0"/>
              <wp:positionH relativeFrom="page">
                <wp:posOffset>4625975</wp:posOffset>
              </wp:positionH>
              <wp:positionV relativeFrom="page">
                <wp:posOffset>744855</wp:posOffset>
              </wp:positionV>
              <wp:extent cx="2476500" cy="143510"/>
              <wp:effectExtent l="0" t="1905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AD9" w:rsidRDefault="00386B3A">
                          <w:pPr>
                            <w:spacing w:before="13"/>
                            <w:ind w:left="20"/>
                            <w:rPr>
                              <w:rFonts w:ascii="Gill Sans MT" w:hAnsi="Gill Sans MT"/>
                              <w:sz w:val="16"/>
                            </w:rPr>
                          </w:pPr>
                          <w:r>
                            <w:rPr>
                              <w:rFonts w:ascii="Gill Sans MT" w:hAnsi="Gill Sans MT"/>
                              <w:sz w:val="16"/>
                            </w:rPr>
                            <w:t>FIRA</w:t>
                          </w:r>
                          <w:r>
                            <w:rPr>
                              <w:rFonts w:ascii="Gill Sans MT" w:hAnsi="Gill Sans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’22,</w:t>
                          </w:r>
                          <w:r>
                            <w:rPr>
                              <w:rFonts w:ascii="Gill Sans MT" w:hAnsi="Gill Sans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August</w:t>
                          </w:r>
                          <w:r>
                            <w:rPr>
                              <w:rFonts w:ascii="Gill Sans MT" w:hAnsi="Gill Sans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22–26,</w:t>
                          </w:r>
                          <w:r>
                            <w:rPr>
                              <w:rFonts w:ascii="Gill Sans MT" w:hAnsi="Gill Sans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2022,</w:t>
                          </w:r>
                          <w:r>
                            <w:rPr>
                              <w:rFonts w:ascii="Gill Sans MT" w:hAnsi="Gill Sans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Amsterdam,</w:t>
                          </w:r>
                          <w:r>
                            <w:rPr>
                              <w:rFonts w:ascii="Gill Sans MT" w:hAnsi="Gill Sans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Gill Sans MT" w:hAnsi="Gill Sans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Gill Sans MT" w:hAnsi="Gill Sans MT"/>
                              <w:sz w:val="16"/>
                            </w:rPr>
                            <w:t>Netherlands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364.25pt;margin-top:58.65pt;width:195pt;height:11.3pt;z-index:-10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" filled="f" stroked="f">
              <v:textbox inset="0,0,0,0">
                <w:txbxContent>
                  <w:p w:rsidR="00FC3AD9" w:rsidRDefault="00386B3A">
                    <w:pPr>
                      <w:spacing w:before="13"/>
                      <w:ind w:left="20"/>
                      <w:rPr>
                        <w:rFonts w:ascii="Gill Sans MT" w:hAnsi="Gill Sans MT"/>
                        <w:sz w:val="16"/>
                      </w:rPr>
                    </w:pPr>
                    <w:r>
                      <w:rPr>
                        <w:rFonts w:ascii="Gill Sans MT" w:hAnsi="Gill Sans MT"/>
                        <w:sz w:val="16"/>
                      </w:rPr>
                      <w:t>FIRA</w:t>
                    </w:r>
                    <w:r>
                      <w:rPr>
                        <w:rFonts w:ascii="Gill Sans MT" w:hAnsi="Gill Sans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’22,</w:t>
                    </w:r>
                    <w:r>
                      <w:rPr>
                        <w:rFonts w:ascii="Gill Sans MT" w:hAnsi="Gill Sans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August</w:t>
                    </w:r>
                    <w:r>
                      <w:rPr>
                        <w:rFonts w:ascii="Gill Sans MT" w:hAnsi="Gill Sans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22–26,</w:t>
                    </w:r>
                    <w:r>
                      <w:rPr>
                        <w:rFonts w:ascii="Gill Sans MT" w:hAnsi="Gill Sans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2022,</w:t>
                    </w:r>
                    <w:r>
                      <w:rPr>
                        <w:rFonts w:ascii="Gill Sans MT" w:hAnsi="Gill Sans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Amsterdam,</w:t>
                    </w:r>
                    <w:r>
                      <w:rPr>
                        <w:rFonts w:ascii="Gill Sans MT" w:hAnsi="Gill Sans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the</w:t>
                    </w:r>
                    <w:r>
                      <w:rPr>
                        <w:rFonts w:ascii="Gill Sans MT" w:hAnsi="Gill Sans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sz w:val="16"/>
                      </w:rPr>
                      <w:t>Netherlands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767E"/>
    <w:multiLevelType w:val="multilevel"/>
    <w:tmpl w:val="3594E85C"/>
    <w:lvl w:ilvl="0">
      <w:start w:val="5"/>
      <w:numFmt w:val="decimal"/>
      <w:lvlText w:val="%1"/>
      <w:lvlJc w:val="left"/>
      <w:pPr>
        <w:ind w:left="115" w:hanging="554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15" w:hanging="554"/>
        <w:jc w:val="left"/>
      </w:pPr>
      <w:rPr>
        <w:rFonts w:hint="default"/>
        <w:lang w:val="en-US" w:eastAsia="en-US" w:bidi="en-US"/>
      </w:rPr>
    </w:lvl>
    <w:lvl w:ilvl="2">
      <w:start w:val="2"/>
      <w:numFmt w:val="decimal"/>
      <w:lvlText w:val="%1.%2.%3"/>
      <w:lvlJc w:val="left"/>
      <w:pPr>
        <w:ind w:left="115" w:hanging="554"/>
        <w:jc w:val="left"/>
      </w:pPr>
      <w:rPr>
        <w:rFonts w:ascii="Arial Narrow" w:eastAsia="Arial Narrow" w:hAnsi="Arial Narrow" w:cs="Arial Narrow" w:hint="default"/>
        <w:i/>
        <w:w w:val="97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1601" w:hanging="55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094" w:hanging="55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588" w:hanging="55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082" w:hanging="55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575" w:hanging="55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069" w:hanging="554"/>
      </w:pPr>
      <w:rPr>
        <w:rFonts w:hint="default"/>
        <w:lang w:val="en-US" w:eastAsia="en-US" w:bidi="en-US"/>
      </w:rPr>
    </w:lvl>
  </w:abstractNum>
  <w:abstractNum w:abstractNumId="1" w15:restartNumberingAfterBreak="0">
    <w:nsid w:val="15191079"/>
    <w:multiLevelType w:val="multilevel"/>
    <w:tmpl w:val="D7A69114"/>
    <w:lvl w:ilvl="0">
      <w:start w:val="1"/>
      <w:numFmt w:val="decimal"/>
      <w:lvlText w:val="%1"/>
      <w:lvlJc w:val="left"/>
      <w:pPr>
        <w:ind w:left="470" w:hanging="362"/>
        <w:jc w:val="left"/>
      </w:pPr>
      <w:rPr>
        <w:rFonts w:ascii="Palatino Linotype" w:eastAsia="Palatino Linotype" w:hAnsi="Palatino Linotype" w:cs="Palatino Linotype" w:hint="default"/>
        <w:b/>
        <w:bCs/>
        <w:w w:val="102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9" w:hanging="544"/>
        <w:jc w:val="left"/>
      </w:pPr>
      <w:rPr>
        <w:rFonts w:ascii="Palatino Linotype" w:eastAsia="Palatino Linotype" w:hAnsi="Palatino Linotype" w:cs="Palatino Linotype" w:hint="default"/>
        <w:b/>
        <w:bCs/>
        <w:w w:val="101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6" w:hanging="546"/>
        <w:jc w:val="left"/>
      </w:pPr>
      <w:rPr>
        <w:rFonts w:ascii="Arial Narrow" w:eastAsia="Arial Narrow" w:hAnsi="Arial Narrow" w:cs="Arial Narrow" w:hint="default"/>
        <w:i/>
        <w:w w:val="94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660" w:hanging="54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" w:hanging="54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7" w:hanging="54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50" w:hanging="54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14" w:hanging="54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23" w:hanging="546"/>
      </w:pPr>
      <w:rPr>
        <w:rFonts w:hint="default"/>
        <w:lang w:val="en-US" w:eastAsia="en-US" w:bidi="en-US"/>
      </w:rPr>
    </w:lvl>
  </w:abstractNum>
  <w:abstractNum w:abstractNumId="2" w15:restartNumberingAfterBreak="0">
    <w:nsid w:val="6C22303E"/>
    <w:multiLevelType w:val="hybridMultilevel"/>
    <w:tmpl w:val="04E41BC4"/>
    <w:lvl w:ilvl="0" w:tplc="8B84B710">
      <w:start w:val="1"/>
      <w:numFmt w:val="decimal"/>
      <w:lvlText w:val="[%1]"/>
      <w:lvlJc w:val="left"/>
      <w:pPr>
        <w:ind w:left="457" w:hanging="268"/>
        <w:jc w:val="right"/>
      </w:pPr>
      <w:rPr>
        <w:rFonts w:ascii="Palatino Linotype" w:eastAsia="Palatino Linotype" w:hAnsi="Palatino Linotype" w:cs="Palatino Linotype" w:hint="default"/>
        <w:w w:val="100"/>
        <w:sz w:val="16"/>
        <w:szCs w:val="16"/>
        <w:lang w:val="en-US" w:eastAsia="en-US" w:bidi="en-US"/>
      </w:rPr>
    </w:lvl>
    <w:lvl w:ilvl="1" w:tplc="8092CE6E">
      <w:numFmt w:val="bullet"/>
      <w:lvlText w:val="•"/>
      <w:lvlJc w:val="left"/>
      <w:pPr>
        <w:ind w:left="660" w:hanging="268"/>
      </w:pPr>
      <w:rPr>
        <w:rFonts w:hint="default"/>
        <w:lang w:val="en-US" w:eastAsia="en-US" w:bidi="en-US"/>
      </w:rPr>
    </w:lvl>
    <w:lvl w:ilvl="2" w:tplc="055E510C">
      <w:numFmt w:val="bullet"/>
      <w:lvlText w:val="•"/>
      <w:lvlJc w:val="left"/>
      <w:pPr>
        <w:ind w:left="1148" w:hanging="268"/>
      </w:pPr>
      <w:rPr>
        <w:rFonts w:hint="default"/>
        <w:lang w:val="en-US" w:eastAsia="en-US" w:bidi="en-US"/>
      </w:rPr>
    </w:lvl>
    <w:lvl w:ilvl="3" w:tplc="9C3E66A8">
      <w:numFmt w:val="bullet"/>
      <w:lvlText w:val="•"/>
      <w:lvlJc w:val="left"/>
      <w:pPr>
        <w:ind w:left="1637" w:hanging="268"/>
      </w:pPr>
      <w:rPr>
        <w:rFonts w:hint="default"/>
        <w:lang w:val="en-US" w:eastAsia="en-US" w:bidi="en-US"/>
      </w:rPr>
    </w:lvl>
    <w:lvl w:ilvl="4" w:tplc="C6D42B9E">
      <w:numFmt w:val="bullet"/>
      <w:lvlText w:val="•"/>
      <w:lvlJc w:val="left"/>
      <w:pPr>
        <w:ind w:left="2125" w:hanging="268"/>
      </w:pPr>
      <w:rPr>
        <w:rFonts w:hint="default"/>
        <w:lang w:val="en-US" w:eastAsia="en-US" w:bidi="en-US"/>
      </w:rPr>
    </w:lvl>
    <w:lvl w:ilvl="5" w:tplc="B6382404">
      <w:numFmt w:val="bullet"/>
      <w:lvlText w:val="•"/>
      <w:lvlJc w:val="left"/>
      <w:pPr>
        <w:ind w:left="2614" w:hanging="268"/>
      </w:pPr>
      <w:rPr>
        <w:rFonts w:hint="default"/>
        <w:lang w:val="en-US" w:eastAsia="en-US" w:bidi="en-US"/>
      </w:rPr>
    </w:lvl>
    <w:lvl w:ilvl="6" w:tplc="25126F76">
      <w:numFmt w:val="bullet"/>
      <w:lvlText w:val="•"/>
      <w:lvlJc w:val="left"/>
      <w:pPr>
        <w:ind w:left="3102" w:hanging="268"/>
      </w:pPr>
      <w:rPr>
        <w:rFonts w:hint="default"/>
        <w:lang w:val="en-US" w:eastAsia="en-US" w:bidi="en-US"/>
      </w:rPr>
    </w:lvl>
    <w:lvl w:ilvl="7" w:tplc="A54C036C">
      <w:numFmt w:val="bullet"/>
      <w:lvlText w:val="•"/>
      <w:lvlJc w:val="left"/>
      <w:pPr>
        <w:ind w:left="3591" w:hanging="268"/>
      </w:pPr>
      <w:rPr>
        <w:rFonts w:hint="default"/>
        <w:lang w:val="en-US" w:eastAsia="en-US" w:bidi="en-US"/>
      </w:rPr>
    </w:lvl>
    <w:lvl w:ilvl="8" w:tplc="A7FAB054">
      <w:numFmt w:val="bullet"/>
      <w:lvlText w:val="•"/>
      <w:lvlJc w:val="left"/>
      <w:pPr>
        <w:ind w:left="4079" w:hanging="268"/>
      </w:pPr>
      <w:rPr>
        <w:rFonts w:hint="default"/>
        <w:lang w:val="en-US" w:eastAsia="en-US" w:bidi="en-US"/>
      </w:rPr>
    </w:lvl>
  </w:abstractNum>
  <w:abstractNum w:abstractNumId="3" w15:restartNumberingAfterBreak="0">
    <w:nsid w:val="7D25573D"/>
    <w:multiLevelType w:val="hybridMultilevel"/>
    <w:tmpl w:val="F790D1E0"/>
    <w:lvl w:ilvl="0" w:tplc="22E02FEA">
      <w:numFmt w:val="bullet"/>
      <w:lvlText w:val="•"/>
      <w:lvlJc w:val="left"/>
      <w:pPr>
        <w:ind w:left="235" w:hanging="120"/>
      </w:pPr>
      <w:rPr>
        <w:rFonts w:ascii="Gill Sans MT" w:eastAsia="Gill Sans MT" w:hAnsi="Gill Sans MT" w:cs="Gill Sans MT" w:hint="default"/>
        <w:w w:val="98"/>
        <w:sz w:val="20"/>
        <w:szCs w:val="20"/>
        <w:lang w:val="en-US" w:eastAsia="en-US" w:bidi="en-US"/>
      </w:rPr>
    </w:lvl>
    <w:lvl w:ilvl="1" w:tplc="93825642">
      <w:numFmt w:val="bullet"/>
      <w:lvlText w:val="•"/>
      <w:lvlJc w:val="left"/>
      <w:pPr>
        <w:ind w:left="715" w:hanging="120"/>
      </w:pPr>
      <w:rPr>
        <w:rFonts w:hint="default"/>
        <w:lang w:val="en-US" w:eastAsia="en-US" w:bidi="en-US"/>
      </w:rPr>
    </w:lvl>
    <w:lvl w:ilvl="2" w:tplc="84BA7E2A">
      <w:numFmt w:val="bullet"/>
      <w:lvlText w:val="•"/>
      <w:lvlJc w:val="left"/>
      <w:pPr>
        <w:ind w:left="1190" w:hanging="120"/>
      </w:pPr>
      <w:rPr>
        <w:rFonts w:hint="default"/>
        <w:lang w:val="en-US" w:eastAsia="en-US" w:bidi="en-US"/>
      </w:rPr>
    </w:lvl>
    <w:lvl w:ilvl="3" w:tplc="8EA02B60">
      <w:numFmt w:val="bullet"/>
      <w:lvlText w:val="•"/>
      <w:lvlJc w:val="left"/>
      <w:pPr>
        <w:ind w:left="1666" w:hanging="120"/>
      </w:pPr>
      <w:rPr>
        <w:rFonts w:hint="default"/>
        <w:lang w:val="en-US" w:eastAsia="en-US" w:bidi="en-US"/>
      </w:rPr>
    </w:lvl>
    <w:lvl w:ilvl="4" w:tplc="62CC8D6A">
      <w:numFmt w:val="bullet"/>
      <w:lvlText w:val="•"/>
      <w:lvlJc w:val="left"/>
      <w:pPr>
        <w:ind w:left="2141" w:hanging="120"/>
      </w:pPr>
      <w:rPr>
        <w:rFonts w:hint="default"/>
        <w:lang w:val="en-US" w:eastAsia="en-US" w:bidi="en-US"/>
      </w:rPr>
    </w:lvl>
    <w:lvl w:ilvl="5" w:tplc="9B4C4E70">
      <w:numFmt w:val="bullet"/>
      <w:lvlText w:val="•"/>
      <w:lvlJc w:val="left"/>
      <w:pPr>
        <w:ind w:left="2617" w:hanging="120"/>
      </w:pPr>
      <w:rPr>
        <w:rFonts w:hint="default"/>
        <w:lang w:val="en-US" w:eastAsia="en-US" w:bidi="en-US"/>
      </w:rPr>
    </w:lvl>
    <w:lvl w:ilvl="6" w:tplc="A078CC76">
      <w:numFmt w:val="bullet"/>
      <w:lvlText w:val="•"/>
      <w:lvlJc w:val="left"/>
      <w:pPr>
        <w:ind w:left="3092" w:hanging="120"/>
      </w:pPr>
      <w:rPr>
        <w:rFonts w:hint="default"/>
        <w:lang w:val="en-US" w:eastAsia="en-US" w:bidi="en-US"/>
      </w:rPr>
    </w:lvl>
    <w:lvl w:ilvl="7" w:tplc="58007A04">
      <w:numFmt w:val="bullet"/>
      <w:lvlText w:val="•"/>
      <w:lvlJc w:val="left"/>
      <w:pPr>
        <w:ind w:left="3568" w:hanging="120"/>
      </w:pPr>
      <w:rPr>
        <w:rFonts w:hint="default"/>
        <w:lang w:val="en-US" w:eastAsia="en-US" w:bidi="en-US"/>
      </w:rPr>
    </w:lvl>
    <w:lvl w:ilvl="8" w:tplc="736EAAE2">
      <w:numFmt w:val="bullet"/>
      <w:lvlText w:val="•"/>
      <w:lvlJc w:val="left"/>
      <w:pPr>
        <w:ind w:left="4043" w:hanging="12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rmala Shenoy">
    <w15:presenceInfo w15:providerId="AD" w15:userId="S-1-5-21-1060284298-1450960922-725345543-224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D9"/>
    <w:rsid w:val="00073170"/>
    <w:rsid w:val="000A2975"/>
    <w:rsid w:val="00301FEB"/>
    <w:rsid w:val="00386B3A"/>
    <w:rsid w:val="005D65D7"/>
    <w:rsid w:val="0068431D"/>
    <w:rsid w:val="006F6ED7"/>
    <w:rsid w:val="00864644"/>
    <w:rsid w:val="00BC7C46"/>
    <w:rsid w:val="00D42B38"/>
    <w:rsid w:val="00F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48FECB-0804-429A-8CF9-1EF7DF89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bidi="en-US"/>
    </w:rPr>
  </w:style>
  <w:style w:type="paragraph" w:styleId="Heading1">
    <w:name w:val="heading 1"/>
    <w:basedOn w:val="Normal"/>
    <w:uiPriority w:val="1"/>
    <w:qFormat/>
    <w:pPr>
      <w:spacing w:before="162" w:line="350" w:lineRule="exact"/>
      <w:ind w:left="226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659" w:hanging="36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7"/>
      <w:ind w:left="10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57" w:hanging="54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right="3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E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ED7"/>
    <w:rPr>
      <w:rFonts w:ascii="Segoe UI" w:eastAsia="Palatino Linotype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1233@rit.edu" TargetMode="External"/><Relationship Id="rId13" Type="http://schemas.openxmlformats.org/officeDocument/2006/relationships/hyperlink" Target="mailto:ermissions@acm.org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doi.org/10.1109/HPSR52026.2021.948181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mailto:nxsvks@rit.edu" TargetMode="External"/><Relationship Id="rId12" Type="http://schemas.openxmlformats.org/officeDocument/2006/relationships/hyperlink" Target="mailto:permissions@acm.org" TargetMode="External"/><Relationship Id="rId17" Type="http://schemas.openxmlformats.org/officeDocument/2006/relationships/header" Target="header2.xml"/><Relationship Id="rId25" Type="http://schemas.openxmlformats.org/officeDocument/2006/relationships/hyperlink" Target="http://www.wireshark.org/" TargetMode="Externa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XXXXXXX.XXXXXXX" TargetMode="External"/><Relationship Id="rId24" Type="http://schemas.openxmlformats.org/officeDocument/2006/relationships/hyperlink" Target="http://www.wireshark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hyperlink" Target="https://github.com/pjw7904/EIBP" TargetMode="External"/><Relationship Id="rId28" Type="http://schemas.microsoft.com/office/2011/relationships/people" Target="people.xml"/><Relationship Id="rId10" Type="http://schemas.openxmlformats.org/officeDocument/2006/relationships/hyperlink" Target="https://doi.org/XXXXXXX.XXXXXXX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pjw7904@rit.edu" TargetMode="External"/><Relationship Id="rId14" Type="http://schemas.openxmlformats.org/officeDocument/2006/relationships/hyperlink" Target="https://doi.org/XXXXXXX.XXXXXXX" TargetMode="External"/><Relationship Id="rId22" Type="http://schemas.openxmlformats.org/officeDocument/2006/relationships/hyperlink" Target="https://doi.org/10.1016/j.bjp.2013.12.03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4562</Words>
  <Characters>26004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Routing with Auto-Assigned Addresses</vt:lpstr>
    </vt:vector>
  </TitlesOfParts>
  <Company>Rochester Institute of Technology</Company>
  <LinksUpToDate>false</LinksUpToDate>
  <CharactersWithSpaces>30505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Routing with Auto-Assigned Addresses</dc:title>
  <dc:subject>-  Networks  -&gt;  Network protocol design.</dc:subject>
  <dc:creator>Nirmala Shenoy</dc:creator>
  <cp:keywords>Auto-assigned routable addresses, seamless inter and intra-AS routing, simple route establishment</cp:keywords>
  <cp:lastModifiedBy>Karishma Thakkallapally (RIT Student)</cp:lastModifiedBy>
  <cp:revision>2</cp:revision>
  <dcterms:created xsi:type="dcterms:W3CDTF">2022-12-08T15:40:00Z</dcterms:created>
  <dcterms:modified xsi:type="dcterms:W3CDTF">2022-12-08T15:40:00Z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LaTeX with acmart 2022/04/09 v1.84 Typesetting articles for the Association for Computing Machinery and hyperref 2021-06-07 v7.00m Hypertext links for LaTeX</vt:lpwstr>
  </property>
  <property fmtid="{D5CDD505-2E9C-101B-9397-08002B2CF9AE}" pid="4" name="LastSaved">
    <vt:filetime>2022-05-09T00:00:00Z</vt:filetime>
  </property>
</Properties>
</file>